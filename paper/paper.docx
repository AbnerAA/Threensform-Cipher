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5B5" w:rsidRDefault="006C4CAA">
      <w:pPr>
        <w:pStyle w:val="papertitle"/>
        <w:rPr>
          <w:rFonts w:eastAsia="MS Mincho"/>
        </w:rPr>
      </w:pPr>
      <w:r>
        <w:rPr>
          <w:rFonts w:eastAsia="MS Mincho"/>
        </w:rPr>
        <w:t>Transpose-</w:t>
      </w:r>
      <w:r w:rsidR="004D7674">
        <w:rPr>
          <w:rFonts w:eastAsia="MS Mincho"/>
        </w:rPr>
        <w:t>Trigram Cipher</w:t>
      </w:r>
    </w:p>
    <w:p w:rsidR="008A55B5" w:rsidRDefault="009A2353">
      <w:pPr>
        <w:pStyle w:val="papersubtitle"/>
        <w:rPr>
          <w:rFonts w:eastAsia="MS Mincho"/>
        </w:rPr>
      </w:pPr>
      <w:r>
        <w:rPr>
          <w:rFonts w:eastAsia="MS Mincho"/>
        </w:rPr>
        <w:t>Trigram-based S</w:t>
      </w:r>
      <w:r w:rsidR="00F165C7">
        <w:rPr>
          <w:rFonts w:eastAsia="MS Mincho"/>
        </w:rPr>
        <w:t>ubstitution C</w:t>
      </w:r>
      <w:r w:rsidR="004D7674">
        <w:rPr>
          <w:rFonts w:eastAsia="MS Mincho"/>
        </w:rPr>
        <w:t>ipher</w:t>
      </w:r>
    </w:p>
    <w:p w:rsidR="008A55B5" w:rsidRDefault="008A55B5">
      <w:pPr>
        <w:rPr>
          <w:rFonts w:eastAsia="MS Mincho"/>
        </w:rPr>
      </w:pPr>
    </w:p>
    <w:p w:rsidR="008A55B5" w:rsidRDefault="008A55B5">
      <w:pPr>
        <w:pStyle w:val="Author"/>
        <w:rPr>
          <w:rFonts w:eastAsia="MS Mincho"/>
        </w:rPr>
        <w:sectPr w:rsidR="008A55B5" w:rsidSect="006C4648">
          <w:footerReference w:type="default" r:id="rId7"/>
          <w:pgSz w:w="11909" w:h="16834" w:code="9"/>
          <w:pgMar w:top="1080" w:right="734" w:bottom="2434" w:left="734" w:header="720" w:footer="720" w:gutter="0"/>
          <w:cols w:space="720"/>
          <w:docGrid w:linePitch="360"/>
        </w:sectPr>
      </w:pPr>
    </w:p>
    <w:p w:rsidR="008A55B5" w:rsidRDefault="004234A4">
      <w:pPr>
        <w:pStyle w:val="Author"/>
        <w:rPr>
          <w:rFonts w:eastAsia="MS Mincho"/>
        </w:rPr>
      </w:pPr>
      <w:r>
        <w:rPr>
          <w:rFonts w:eastAsia="MS Mincho"/>
        </w:rPr>
        <w:lastRenderedPageBreak/>
        <w:t>Jonathan Alvaro</w:t>
      </w:r>
    </w:p>
    <w:p w:rsidR="008A55B5" w:rsidRDefault="004234A4">
      <w:pPr>
        <w:pStyle w:val="Affiliation"/>
        <w:rPr>
          <w:rFonts w:eastAsia="MS Mincho"/>
        </w:rPr>
      </w:pPr>
      <w:r>
        <w:rPr>
          <w:rFonts w:eastAsia="MS Mincho"/>
        </w:rPr>
        <w:t>Informatics Engineering</w:t>
      </w:r>
    </w:p>
    <w:p w:rsidR="008A55B5" w:rsidRDefault="004234A4">
      <w:pPr>
        <w:pStyle w:val="Affiliation"/>
        <w:rPr>
          <w:rFonts w:eastAsia="MS Mincho"/>
        </w:rPr>
      </w:pPr>
      <w:r>
        <w:rPr>
          <w:rFonts w:eastAsia="MS Mincho"/>
        </w:rPr>
        <w:t>ITB</w:t>
      </w:r>
    </w:p>
    <w:p w:rsidR="008A55B5" w:rsidRDefault="00905FFB">
      <w:pPr>
        <w:pStyle w:val="Affiliation"/>
        <w:rPr>
          <w:rFonts w:eastAsia="MS Mincho"/>
        </w:rPr>
      </w:pPr>
      <w:r>
        <w:rPr>
          <w:rFonts w:eastAsia="MS Mincho"/>
        </w:rPr>
        <w:t>Bandung, Indonesia</w:t>
      </w:r>
    </w:p>
    <w:p w:rsidR="00905FFB" w:rsidRDefault="00905FFB" w:rsidP="00905FFB">
      <w:pPr>
        <w:pStyle w:val="Affiliation"/>
        <w:rPr>
          <w:rFonts w:eastAsia="MS Mincho"/>
        </w:rPr>
      </w:pPr>
      <w:hyperlink r:id="rId8" w:history="1">
        <w:r w:rsidRPr="00B96D0D">
          <w:rPr>
            <w:rStyle w:val="Hyperlink"/>
            <w:rFonts w:eastAsia="MS Mincho"/>
          </w:rPr>
          <w:t>13516023@std.stei.itb.ac.id</w:t>
        </w:r>
      </w:hyperlink>
    </w:p>
    <w:p w:rsidR="008A55B5" w:rsidRPr="00905FFB" w:rsidRDefault="00905FFB" w:rsidP="00905FFB">
      <w:pPr>
        <w:pStyle w:val="Author"/>
        <w:rPr>
          <w:rFonts w:eastAsia="MS Mincho"/>
        </w:rPr>
      </w:pPr>
      <w:r>
        <w:rPr>
          <w:rFonts w:eastAsia="MS Mincho"/>
        </w:rPr>
        <w:lastRenderedPageBreak/>
        <w:t>Abner Adhiwijna</w:t>
      </w:r>
    </w:p>
    <w:p w:rsidR="00905FFB" w:rsidRDefault="00905FFB" w:rsidP="00905FFB">
      <w:pPr>
        <w:pStyle w:val="Affiliation"/>
        <w:rPr>
          <w:rFonts w:eastAsia="MS Mincho"/>
        </w:rPr>
      </w:pPr>
      <w:r>
        <w:rPr>
          <w:rFonts w:eastAsia="MS Mincho"/>
        </w:rPr>
        <w:t>Informatics Engineering</w:t>
      </w:r>
    </w:p>
    <w:p w:rsidR="00905FFB" w:rsidRDefault="00905FFB" w:rsidP="00905FFB">
      <w:pPr>
        <w:pStyle w:val="Affiliation"/>
        <w:rPr>
          <w:rFonts w:eastAsia="MS Mincho"/>
        </w:rPr>
      </w:pPr>
      <w:r>
        <w:rPr>
          <w:rFonts w:eastAsia="MS Mincho"/>
        </w:rPr>
        <w:t>ITB</w:t>
      </w:r>
    </w:p>
    <w:p w:rsidR="00905FFB" w:rsidRDefault="00905FFB" w:rsidP="00905FFB">
      <w:pPr>
        <w:pStyle w:val="Affiliation"/>
        <w:rPr>
          <w:rFonts w:eastAsia="MS Mincho"/>
        </w:rPr>
      </w:pPr>
      <w:r>
        <w:rPr>
          <w:rFonts w:eastAsia="MS Mincho"/>
        </w:rPr>
        <w:t>Bandung, Indonesia</w:t>
      </w:r>
    </w:p>
    <w:p w:rsidR="00905FFB" w:rsidRDefault="00150FFE" w:rsidP="00905FFB">
      <w:pPr>
        <w:pStyle w:val="Affiliation"/>
        <w:rPr>
          <w:rFonts w:eastAsia="MS Mincho"/>
        </w:rPr>
        <w:sectPr w:rsidR="00905FFB" w:rsidSect="00905FFB">
          <w:type w:val="continuous"/>
          <w:pgSz w:w="11909" w:h="16834" w:code="9"/>
          <w:pgMar w:top="1080" w:right="734" w:bottom="2434" w:left="734" w:header="720" w:footer="720" w:gutter="0"/>
          <w:cols w:num="2" w:space="720"/>
          <w:docGrid w:linePitch="360"/>
        </w:sectPr>
      </w:pPr>
      <w:hyperlink r:id="rId9" w:history="1">
        <w:r w:rsidRPr="00B96D0D">
          <w:rPr>
            <w:rStyle w:val="Hyperlink"/>
            <w:rFonts w:eastAsia="MS Mincho"/>
          </w:rPr>
          <w:t>13516033@std.stei.itb.ac.id</w:t>
        </w:r>
      </w:hyperlink>
      <w:r>
        <w:rPr>
          <w:rFonts w:eastAsia="MS Mincho"/>
        </w:rPr>
        <w:t xml:space="preserve"> </w:t>
      </w:r>
    </w:p>
    <w:p w:rsidR="00905FFB" w:rsidRDefault="00905FFB">
      <w:pPr>
        <w:pStyle w:val="Abstract"/>
        <w:rPr>
          <w:rFonts w:eastAsia="MS Mincho"/>
          <w:i/>
          <w:iCs/>
        </w:rPr>
      </w:pPr>
    </w:p>
    <w:p w:rsidR="008A55B5" w:rsidRDefault="008A55B5">
      <w:pPr>
        <w:pStyle w:val="Abstract"/>
        <w:rPr>
          <w:rFonts w:eastAsia="MS Mincho"/>
        </w:rPr>
      </w:pPr>
      <w:r>
        <w:rPr>
          <w:rFonts w:eastAsia="MS Mincho"/>
          <w:i/>
          <w:iCs/>
        </w:rPr>
        <w:t>Abstract</w:t>
      </w:r>
      <w:r>
        <w:rPr>
          <w:rFonts w:eastAsia="MS Mincho"/>
        </w:rPr>
        <w:t>—</w:t>
      </w:r>
      <w:r w:rsidR="00DF010F">
        <w:t xml:space="preserve">Polyalphabetic substitution ciphers are still vulnerable to decryption methods such as frequency analysis. As such, the paper proposes a layered trigram-substitution cipher that increases the security while still allowing acceptable encryption speed. </w:t>
      </w:r>
    </w:p>
    <w:p w:rsidR="002C6054" w:rsidRDefault="0072064C" w:rsidP="002C6054">
      <w:pPr>
        <w:pStyle w:val="keywords"/>
        <w:rPr>
          <w:rFonts w:eastAsia="MS Mincho"/>
        </w:rPr>
      </w:pPr>
      <w:r>
        <w:rPr>
          <w:rFonts w:eastAsia="MS Mincho"/>
        </w:rPr>
        <w:t>Keywords—</w:t>
      </w:r>
      <w:r w:rsidR="002C6054">
        <w:rPr>
          <w:rFonts w:eastAsia="MS Mincho"/>
        </w:rPr>
        <w:t xml:space="preserve">trigram; block cipher; substitution; caesar cipher; transposition; rotation; </w:t>
      </w:r>
    </w:p>
    <w:p w:rsidR="00ED0A04" w:rsidRDefault="00ED0A04" w:rsidP="00ED0A04">
      <w:pPr>
        <w:pStyle w:val="Heading1"/>
      </w:pPr>
      <w:r>
        <w:t>Introduction</w:t>
      </w:r>
    </w:p>
    <w:p w:rsidR="0067199F" w:rsidRDefault="00ED0A04" w:rsidP="00ED0A04">
      <w:pPr>
        <w:pStyle w:val="BodyText"/>
      </w:pPr>
      <w:r>
        <w:t>In the history of cryptography, one of the most commonly method used to ensure the secrecy of a message is the substitution method. In this method, each letter in the original message is replaced by another letter. There have been various variations of this method of encryption, with some of them being more famous than the others. Notable examples include the Affine</w:t>
      </w:r>
      <w:r w:rsidR="0067199F">
        <w:t xml:space="preserve"> cipher and the Caesar cipher.</w:t>
      </w:r>
    </w:p>
    <w:p w:rsidR="00ED0A04" w:rsidRPr="00ED0A04" w:rsidRDefault="0067199F" w:rsidP="00ED0A04">
      <w:pPr>
        <w:pStyle w:val="BodyText"/>
      </w:pPr>
      <w:r>
        <w:t>But, this method of encryption proved to be susceptible to</w:t>
      </w:r>
      <w:r w:rsidR="00ED0A04">
        <w:t xml:space="preserve"> </w:t>
      </w:r>
      <w:r>
        <w:t xml:space="preserve">various code-cracking methods such as frequency analysis. This is caused mainly by two weaknesses of this method, namely the unchanging position of the letters between the original message and the predictable frequency of each letter, which is unique for each language. As such, this paper proposes a new block cipher that makes use of a variation of the traditional substitution methods in order to improve the security of the cipher while still keeping the ease of implementation of the substitution method. </w:t>
      </w:r>
    </w:p>
    <w:p w:rsidR="008A55B5" w:rsidRDefault="0067199F" w:rsidP="00CB1404">
      <w:pPr>
        <w:pStyle w:val="Heading1"/>
      </w:pPr>
      <w:r>
        <w:t>Substitution-based Ciphers</w:t>
      </w:r>
    </w:p>
    <w:p w:rsidR="0067199F" w:rsidRPr="0067199F" w:rsidRDefault="0067199F" w:rsidP="0067199F">
      <w:pPr>
        <w:pStyle w:val="BodyText"/>
      </w:pPr>
      <w:r>
        <w:t>This section will review other encryption techniques that are based on the substitution method, no matter whether it is a traditional or a modern encryption technique</w:t>
      </w:r>
      <w:r w:rsidR="00725563">
        <w:t>.</w:t>
      </w:r>
    </w:p>
    <w:p w:rsidR="008A55B5" w:rsidRDefault="00725563" w:rsidP="00EF3A1A">
      <w:pPr>
        <w:pStyle w:val="Heading2"/>
      </w:pPr>
      <w:r>
        <w:t>Caesar Cipher</w:t>
      </w:r>
    </w:p>
    <w:p w:rsidR="00276AD3" w:rsidRDefault="00725563" w:rsidP="00753F7B">
      <w:pPr>
        <w:pStyle w:val="BodyText"/>
      </w:pPr>
      <w:r>
        <w:t xml:space="preserve">The first cipher to be reviewed in this chapter is, arguably, one of the most well-known ciphers out there. </w:t>
      </w:r>
      <w:r w:rsidR="00A569DE">
        <w:t>The cipher receives its name from the first recorded user of the encryption method, Julius Caesar. This cipher was used by the Roman army in order to protect messages of military significance</w:t>
      </w:r>
      <w:r w:rsidR="00503E71">
        <w:t xml:space="preserve"> [1]</w:t>
      </w:r>
      <w:r w:rsidR="00A569DE">
        <w:t xml:space="preserve">. </w:t>
      </w:r>
      <w:r>
        <w:t xml:space="preserve">Despite how well-known the cipher </w:t>
      </w:r>
      <w:r w:rsidR="003E6529">
        <w:t>is,</w:t>
      </w:r>
      <w:r>
        <w:t xml:space="preserve"> it actually employs a very simple encryption method. In fact, any message encrypted with this method could be easily decoded in less than an hour </w:t>
      </w:r>
    </w:p>
    <w:p w:rsidR="00276AD3" w:rsidRDefault="00276AD3" w:rsidP="00753F7B">
      <w:pPr>
        <w:pStyle w:val="BodyText"/>
      </w:pPr>
    </w:p>
    <w:p w:rsidR="00276AD3" w:rsidRDefault="00276AD3" w:rsidP="00753F7B">
      <w:pPr>
        <w:pStyle w:val="BodyText"/>
      </w:pPr>
    </w:p>
    <w:p w:rsidR="002E7C67" w:rsidRDefault="002E7C67" w:rsidP="00276AD3">
      <w:pPr>
        <w:pStyle w:val="BodyText"/>
        <w:ind w:firstLine="0"/>
      </w:pPr>
    </w:p>
    <w:p w:rsidR="003E6529" w:rsidRDefault="00725563" w:rsidP="00276AD3">
      <w:pPr>
        <w:pStyle w:val="BodyText"/>
        <w:ind w:firstLine="0"/>
      </w:pPr>
      <w:r>
        <w:t>with only pen and paper, as there are only 25 possible unique keys and how simple the encryption method is.</w:t>
      </w:r>
    </w:p>
    <w:p w:rsidR="00725563" w:rsidRDefault="00725563" w:rsidP="00753F7B">
      <w:pPr>
        <w:pStyle w:val="BodyText"/>
      </w:pPr>
      <w:r>
        <w:t xml:space="preserve">Basically, the Caesar cipher is a monoalphabetic substitution cipher. That is, </w:t>
      </w:r>
      <w:r w:rsidR="003E6529">
        <w:t>each letter in the original message is replaced by another message in order to hide the content of the original message from any unwanted third party.</w:t>
      </w:r>
      <w:r w:rsidR="00276AD3">
        <w:t xml:space="preserve"> In order to determine the encrypted text,</w:t>
      </w:r>
      <w:r w:rsidR="002B622F">
        <w:t xml:space="preserve"> each letter in the original message is replaced by a letter a certain distance in front of the letter to be encrypted</w:t>
      </w:r>
      <w:r w:rsidR="00276AD3">
        <w:t xml:space="preserve"> </w:t>
      </w:r>
      <w:r w:rsidR="002B622F">
        <w:t>within the alphabet. The distance in question in this case is called a key, namely an integer between 1 and 25, inclusive, which is predetermined and agreed upon by both the sender and the receiver. For example, with a key of 3, the letter a will be encrypted into the letter d. In the case that the end of the alphabet is reached, this method wraps around to the beginning of the alphabet. An example of this for a key of 3 is the letter y. In this case, it would be replaced by the letter b.</w:t>
      </w:r>
    </w:p>
    <w:p w:rsidR="00A25DB0" w:rsidRDefault="003D0BD6" w:rsidP="00753F7B">
      <w:pPr>
        <w:pStyle w:val="BodyText"/>
      </w:pPr>
      <w:r>
        <w:t>On the receiver’s end, the original message could be known by decrypting the ciphertext. This is done by replacing each letter in the ciphertext by another letter a certain distance from it within the alphabet. The only difference between the encryption and decryption process lies within the fact that the replacement letter is not located in front of the letter to be decrypted, but behind the letter in question. For a key of 3, a letter c within the ciphertext would be replaced by the letter 3 positions behind it within the alphabet, namely z. Aside from this difference, the encryption and decryption process is identical.</w:t>
      </w:r>
    </w:p>
    <w:p w:rsidR="003D0BD6" w:rsidRDefault="00A25DB0" w:rsidP="00753F7B">
      <w:pPr>
        <w:pStyle w:val="BodyText"/>
      </w:pPr>
      <w:r>
        <w:t>The simplicity of this method allows messages to be encrypted and decrypted rapidly by manual calculations, which makes it suitable for the past, where knowledge of cryptography is limited and complex calculating machines did not exist.</w:t>
      </w:r>
      <w:r w:rsidR="003D0BD6">
        <w:t xml:space="preserve"> </w:t>
      </w:r>
    </w:p>
    <w:p w:rsidR="008A55B5" w:rsidRDefault="00A25DB0" w:rsidP="00EF3A1A">
      <w:pPr>
        <w:pStyle w:val="Heading2"/>
      </w:pPr>
      <w:r>
        <w:t>Vigenère Cipher</w:t>
      </w:r>
    </w:p>
    <w:p w:rsidR="008A55B5" w:rsidRDefault="00A25DB0" w:rsidP="00A25DB0">
      <w:pPr>
        <w:pStyle w:val="BodyText"/>
      </w:pPr>
      <w:r>
        <w:t>The Vigenère cipher is another</w:t>
      </w:r>
      <w:r w:rsidR="00D71756">
        <w:t xml:space="preserve"> traditional encryption method that was widely used before computers and modern cryptography techniques become widespread. As with the Caesar cipher, the letters in the original message would be replaced by another letter in the encrypted message. The difference here is that the Vigenère cipher is a polyalphabetic cipher instead of a monoalphabetic one. What this means is that for each letter in the alphabet, there are more than one letter that could become its replacement within the encrypted version of the message. This method of encryption is far more secure compared to the Caesar cipher, because it is resistant to frequency analysis. The reason for this is that each letter could </w:t>
      </w:r>
      <w:r w:rsidR="00D71756">
        <w:lastRenderedPageBreak/>
        <w:t>be replaced by more than one letter and as such, the frequency of each letter within the encrypted message does not necessarily reflect the frequency of each letter within the original message. This resistance to frequency analysis prevents this encryption method to be unbreakable for a little bit over three centuries, from 1553, the year it was first published, to 1863, when the Kasiski method was finally released to the public</w:t>
      </w:r>
      <w:r w:rsidR="00847E4F">
        <w:t xml:space="preserve"> [2][3]</w:t>
      </w:r>
      <w:r w:rsidR="00D71756">
        <w:t>.</w:t>
      </w:r>
      <w:r w:rsidR="00847E4F">
        <w:t xml:space="preserve"> This method is also more resistant to brute-force decryption compared to the Caesar cipher as there is essentially an unlimited number of possible key variations for this method.</w:t>
      </w:r>
    </w:p>
    <w:p w:rsidR="00847E4F" w:rsidRDefault="00847E4F" w:rsidP="00A25DB0">
      <w:pPr>
        <w:pStyle w:val="BodyText"/>
      </w:pPr>
      <w:r>
        <w:t xml:space="preserve">In order to encrypt a message using this method, a certain helping tool called the Vigenère </w:t>
      </w:r>
      <w:r w:rsidR="00CC4A78">
        <w:t>square [</w:t>
      </w:r>
      <w:r w:rsidR="00C56F85">
        <w:t>4]</w:t>
      </w:r>
      <w:r w:rsidR="0082191F">
        <w:t>.</w:t>
      </w:r>
      <w:r>
        <w:t xml:space="preserve"> This square is a 26 by 26 matrix that gives a replacement letter given the original letter and a letter within the key, which is a string of any length. </w:t>
      </w:r>
      <w:r w:rsidR="003647C8">
        <w:t xml:space="preserve">Should the length of the key be shorter than the text to be encrypted, the key itself is repeated multiple times until it is of at least the same length of the plaintext. </w:t>
      </w:r>
      <w:r>
        <w:t>To encrypt a letter using the</w:t>
      </w:r>
      <w:r w:rsidR="000E4013">
        <w:t xml:space="preserve"> Vigenère square</w:t>
      </w:r>
      <w:r>
        <w:t>, there are three steps to follow:</w:t>
      </w:r>
    </w:p>
    <w:p w:rsidR="00847E4F" w:rsidRDefault="00847E4F" w:rsidP="00847E4F">
      <w:pPr>
        <w:pStyle w:val="BodyText"/>
        <w:numPr>
          <w:ilvl w:val="0"/>
          <w:numId w:val="13"/>
        </w:numPr>
      </w:pPr>
      <w:r>
        <w:t>Find the row which label is the original letter.</w:t>
      </w:r>
    </w:p>
    <w:p w:rsidR="00847E4F" w:rsidRDefault="00847E4F" w:rsidP="00847E4F">
      <w:pPr>
        <w:pStyle w:val="BodyText"/>
        <w:numPr>
          <w:ilvl w:val="0"/>
          <w:numId w:val="13"/>
        </w:numPr>
      </w:pPr>
      <w:r>
        <w:t>Find the column which label is the letter within the key with the same position of the original letter within the original string.</w:t>
      </w:r>
    </w:p>
    <w:p w:rsidR="00847E4F" w:rsidRDefault="00847E4F" w:rsidP="00847E4F">
      <w:pPr>
        <w:pStyle w:val="BodyText"/>
        <w:numPr>
          <w:ilvl w:val="0"/>
          <w:numId w:val="13"/>
        </w:numPr>
      </w:pPr>
      <w:r>
        <w:t>Replace the original letter with the letter at the intersection between the row and the column from steps 1 and 2.</w:t>
      </w:r>
    </w:p>
    <w:p w:rsidR="00941AB1" w:rsidRDefault="00941AB1" w:rsidP="00941AB1">
      <w:pPr>
        <w:pStyle w:val="BodyText"/>
      </w:pPr>
      <w:r>
        <w:t xml:space="preserve">On the other side, to decipher the encrypted message is also merely a matter of finding the matching letters within the Vigenère square. The steps </w:t>
      </w:r>
      <w:r w:rsidR="003647C8">
        <w:t>to decipher the encrypted message are:</w:t>
      </w:r>
    </w:p>
    <w:p w:rsidR="00941AB1" w:rsidRDefault="003647C8" w:rsidP="003647C8">
      <w:pPr>
        <w:pStyle w:val="BodyText"/>
        <w:numPr>
          <w:ilvl w:val="0"/>
          <w:numId w:val="14"/>
        </w:numPr>
      </w:pPr>
      <w:r>
        <w:t>Find the column which label is the key for the letter being deciphered.</w:t>
      </w:r>
    </w:p>
    <w:p w:rsidR="003647C8" w:rsidRDefault="003647C8" w:rsidP="003647C8">
      <w:pPr>
        <w:pStyle w:val="BodyText"/>
        <w:numPr>
          <w:ilvl w:val="0"/>
          <w:numId w:val="14"/>
        </w:numPr>
      </w:pPr>
      <w:r>
        <w:t>Within the column, find the cell that contains the letter being deciphered.</w:t>
      </w:r>
    </w:p>
    <w:p w:rsidR="003647C8" w:rsidRPr="00941AB1" w:rsidRDefault="003647C8" w:rsidP="003647C8">
      <w:pPr>
        <w:pStyle w:val="BodyText"/>
        <w:numPr>
          <w:ilvl w:val="0"/>
          <w:numId w:val="14"/>
        </w:numPr>
      </w:pPr>
      <w:r>
        <w:t>The label of the row containing the matching cell is the original letter.</w:t>
      </w:r>
    </w:p>
    <w:p w:rsidR="00847E4F" w:rsidDel="0082191F" w:rsidRDefault="0082191F" w:rsidP="00432898">
      <w:pPr>
        <w:pStyle w:val="BodyText"/>
        <w:rPr>
          <w:del w:id="0" w:author="Jonathan Alvaro" w:date="2019-03-12T21:45:00Z"/>
        </w:rPr>
      </w:pPr>
      <w:r>
        <w:t xml:space="preserve"> </w:t>
      </w:r>
      <w:r w:rsidR="00941AB1">
        <w:t>With this method, the encrypted message is now resistant to traditional frequency analysis because different occurrences of a letter would use different keys</w:t>
      </w:r>
    </w:p>
    <w:p w:rsidR="0082191F" w:rsidRPr="00432898" w:rsidRDefault="00941AB1" w:rsidP="0082191F">
      <w:pPr>
        <w:pStyle w:val="BodyText"/>
      </w:pPr>
      <w:r>
        <w:t xml:space="preserve"> to encrypt it and thus would be replaced by different letters. </w:t>
      </w:r>
      <w:r w:rsidR="003647C8">
        <w:t>But, there is still a way to decrypt a message encrypted in this manner, namely by using the Kasiski method. The Kasiski method is basically a modified version of the frequency analysis that makes use of the repeating nature of the key used to encrypt the text.</w:t>
      </w:r>
      <w:r w:rsidR="009346B3">
        <w:t xml:space="preserve"> Because of this reason, the shorter the key is compared to the original text, the less secure the encrypted message will be.</w:t>
      </w:r>
    </w:p>
    <w:p w:rsidR="008A55B5" w:rsidRPr="00CB1404" w:rsidRDefault="009346B3" w:rsidP="00CB1404">
      <w:pPr>
        <w:pStyle w:val="Heading1"/>
      </w:pPr>
      <w:r>
        <w:t>Transpose-Trigram Cipher</w:t>
      </w:r>
    </w:p>
    <w:p w:rsidR="008A55B5" w:rsidRDefault="003403FD" w:rsidP="00E91219">
      <w:pPr>
        <w:pStyle w:val="BodyText"/>
      </w:pPr>
      <w:r>
        <w:t xml:space="preserve">Both of the encryption methods reviewed in the previous chapter has the advantage of being easy to both encrypt and decrypt, thus making it useable for communications where messages are transmitted rapidly between both parties. But, in this day where the computing power of computers are widely available, those methods of encryption are very insecure and cannot be relied on to deliver any message of importance. Because of that, this paper proposes the Transpose-Trigram </w:t>
      </w:r>
      <w:r>
        <w:lastRenderedPageBreak/>
        <w:t>cipher which takes advantage of the ease at which those ciphers are done, but provides increased security to techniques such as the Kasiski method and the frequency analysis.</w:t>
      </w:r>
    </w:p>
    <w:p w:rsidR="008A55B5" w:rsidRDefault="00EE06E2" w:rsidP="00EF3A1A">
      <w:pPr>
        <w:pStyle w:val="Heading2"/>
      </w:pPr>
      <w:r>
        <w:t>Cipher Overview</w:t>
      </w:r>
    </w:p>
    <w:p w:rsidR="008A55B5" w:rsidRDefault="00EE06E2" w:rsidP="00753F7B">
      <w:pPr>
        <w:pStyle w:val="BodyText"/>
      </w:pPr>
      <w:r>
        <w:t>The Transpose-Trigram cipher is a block cipher which uses the Vigenère cipher</w:t>
      </w:r>
      <w:r w:rsidR="003060DB">
        <w:t>, Caesar cipher, transposition,</w:t>
      </w:r>
      <w:r>
        <w:t xml:space="preserve"> and a trigram-based substit</w:t>
      </w:r>
      <w:r w:rsidR="00112FB3">
        <w:t xml:space="preserve">ution </w:t>
      </w:r>
      <w:r w:rsidR="003365E7">
        <w:t xml:space="preserve">as the encryption and decryption function </w:t>
      </w:r>
      <w:r w:rsidR="00112FB3">
        <w:t>within a Feistel cipher</w:t>
      </w:r>
      <w:r>
        <w:t>.</w:t>
      </w:r>
      <w:r w:rsidR="00926980">
        <w:t xml:space="preserve"> In addition to this, transposition and rotation of the message itself is also done multiple times. This is done in order to remove the weakness of the Vigenère cipher, namely repeated occurrences of a certain letter being encrypted using the same letter within a key.</w:t>
      </w:r>
      <w:r w:rsidR="00B15785">
        <w:t xml:space="preserve"> The repeated trigram-based substitution also helps protect the encrypted message from brute-force decryption by the large number of possible substitution tables for </w:t>
      </w:r>
      <w:r w:rsidR="004B389E">
        <w:t>each encryption.</w:t>
      </w:r>
    </w:p>
    <w:p w:rsidR="008A55B5" w:rsidRDefault="00687330" w:rsidP="00687330">
      <w:pPr>
        <w:pStyle w:val="Heading2"/>
      </w:pPr>
      <w:r>
        <w:t>Cipher Details</w:t>
      </w:r>
    </w:p>
    <w:p w:rsidR="00687330" w:rsidRDefault="00687330" w:rsidP="00687330">
      <w:pPr>
        <w:pStyle w:val="BodyText"/>
      </w:pPr>
      <w:r>
        <w:t xml:space="preserve">The Transpose-Trigram cipher is a block cipher with </w:t>
      </w:r>
      <w:r w:rsidR="00147C9C">
        <w:t>a block size of 12 bytes. This block size is chosen due to the trigram-based substitution requiring the block size to be divisible by 3.</w:t>
      </w:r>
      <w:r w:rsidR="003060DB">
        <w:t xml:space="preserve"> This cipher also requires a 12-bytes long key that would be used to generate the trigram-substitution tables and to initialize the key for both the Caesar cipher and the Vigenère cipher.</w:t>
      </w:r>
    </w:p>
    <w:p w:rsidR="003060DB" w:rsidRDefault="003060DB" w:rsidP="003060DB">
      <w:pPr>
        <w:pStyle w:val="BodyText"/>
      </w:pPr>
      <w:r>
        <w:t>For the encryption process, each block of the message would be processed through 12 iterations of the Feistel cipher. This number of iteration is an arbitrarily determined number that according to our simulations, is secure enough while still maintaining the ease of encryption and decryption of the ciphers within the previous chapter. The following are steps on how a block of message is processed through the Feistel cipher:</w:t>
      </w:r>
    </w:p>
    <w:p w:rsidR="003060DB" w:rsidRDefault="003060DB" w:rsidP="003060DB">
      <w:pPr>
        <w:pStyle w:val="BodyText"/>
        <w:numPr>
          <w:ilvl w:val="0"/>
          <w:numId w:val="15"/>
        </w:numPr>
      </w:pPr>
      <w:r>
        <w:t>Divide the block into two halves of equal length.</w:t>
      </w:r>
    </w:p>
    <w:p w:rsidR="003060DB" w:rsidRDefault="003060DB" w:rsidP="003060DB">
      <w:pPr>
        <w:pStyle w:val="BodyText"/>
        <w:numPr>
          <w:ilvl w:val="0"/>
          <w:numId w:val="15"/>
        </w:numPr>
      </w:pPr>
      <w:r>
        <w:t>Use the following</w:t>
      </w:r>
      <w:r w:rsidR="00EC2222">
        <w:t xml:space="preserve"> formula to encrypt each halves</w:t>
      </w:r>
      <w:r w:rsidR="002E7C67">
        <w:t>,</w:t>
      </w:r>
    </w:p>
    <w:p w:rsidR="002E7C67" w:rsidRPr="002E7C67" w:rsidRDefault="002E7C67" w:rsidP="002E7C67">
      <w:pPr>
        <w:pStyle w:val="BodyText"/>
        <w:ind w:left="648" w:firstLine="0"/>
      </w:pPr>
      <m:oMathPara>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i/>
            </w:rPr>
            <w:sym w:font="Symbol" w:char="F0C5"/>
          </m:r>
          <m:r>
            <w:rPr>
              <w:rFonts w:ascii="Cambria Math" w:hAnsi="Cambria Math"/>
            </w:rPr>
            <m:t xml:space="preserve"> F(</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oMath>
      </m:oMathPara>
    </w:p>
    <w:p w:rsidR="00EC2222" w:rsidRPr="002E7C67" w:rsidRDefault="002E7C67" w:rsidP="00EC2222">
      <w:pPr>
        <w:pStyle w:val="BodyText"/>
      </w:pPr>
      <m:oMathPara>
        <m:oMath>
          <m:r>
            <w:rPr>
              <w:rFonts w:ascii="Cambria Math" w:hAnsi="Cambria Math"/>
            </w:rPr>
            <m:t>i=current iteration, 0 being the initial value</m:t>
          </m:r>
          <m:r>
            <w:rPr>
              <w:rFonts w:ascii="Cambria Math" w:hAnsi="Cambria Math"/>
            </w:rPr>
            <w:br/>
          </m:r>
        </m:oMath>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=The left half of the block on iteration i</m:t>
          </m:r>
          <m: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=The right half of the block on iteration i</m:t>
          </m:r>
          <m:r>
            <w:rPr>
              <w:rFonts w:ascii="Cambria Math" w:hAnsi="Cambria Math"/>
            </w:rPr>
            <w:br/>
          </m:r>
        </m:oMath>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=The key on iteration i</m:t>
          </m:r>
          <m:r>
            <w:rPr>
              <w:rFonts w:ascii="Cambria Math" w:hAnsi="Cambria Math"/>
            </w:rPr>
            <w:br/>
          </m:r>
        </m:oMath>
        <m:oMath>
          <m:r>
            <w:rPr>
              <w:rFonts w:ascii="Cambria Math" w:hAnsi="Cambria Math"/>
            </w:rPr>
            <m:t>F=The encryption function</m:t>
          </m:r>
        </m:oMath>
      </m:oMathPara>
    </w:p>
    <w:p w:rsidR="002E7C67" w:rsidRDefault="002E7C67" w:rsidP="00EC2222">
      <w:pPr>
        <w:pStyle w:val="BodyText"/>
      </w:pPr>
      <w:r>
        <w:t>After going through 12 iterations of this encryption process, both halves are joined together in order to create the final encrypted block.</w:t>
      </w:r>
    </w:p>
    <w:p w:rsidR="002E7C67" w:rsidRDefault="002E7C67" w:rsidP="00EC2222">
      <w:pPr>
        <w:pStyle w:val="BodyText"/>
      </w:pPr>
      <w:r>
        <w:t>The encrypted message can be decrypted back simply by doing the same process but with a slightly different formula for the Feistel cipher, namely:</w:t>
      </w:r>
    </w:p>
    <w:p w:rsidR="00087D25" w:rsidRPr="002E7C67" w:rsidRDefault="00087D25" w:rsidP="00087D25">
      <w:pPr>
        <w:pStyle w:val="BodyText"/>
        <w:ind w:left="648" w:firstLine="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+1</m:t>
              </m:r>
            </m:sub>
          </m:sSub>
          <m:r>
            <w:rPr>
              <w:rFonts w:ascii="Cambria Math" w:hAnsi="Cambria Math"/>
              <w:i/>
            </w:rPr>
            <w:sym w:font="Symbol" w:char="F0C5"/>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r>
                    <w:rPr>
                      <w:rFonts w:ascii="Cambria Math" w:hAnsi="Cambria Math"/>
                    </w:rPr>
                    <m:t>+1</m:t>
                  </m:r>
                </m:sub>
              </m:sSub>
            </m:e>
          </m:d>
          <m:r>
            <w:rPr>
              <w:rFonts w:ascii="Cambria Math" w:hAnsi="Cambria Math"/>
            </w:rPr>
            <w:br/>
          </m:r>
        </m:oMath>
        <m:oMath>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=Decryption function</m:t>
          </m:r>
        </m:oMath>
      </m:oMathPara>
    </w:p>
    <w:p w:rsidR="002E7C67" w:rsidRPr="00687330" w:rsidRDefault="001E4587" w:rsidP="00EC2222">
      <w:pPr>
        <w:pStyle w:val="BodyText"/>
      </w:pPr>
      <w:r>
        <w:t>As in the encryption process, in the decryption process, the Feistel cipher is done for 12 iterations in order to transform the encrypted message back into the original plaintext.</w:t>
      </w:r>
    </w:p>
    <w:p w:rsidR="008A55B5" w:rsidRDefault="001E4587" w:rsidP="00EF3A1A">
      <w:pPr>
        <w:pStyle w:val="Heading2"/>
      </w:pPr>
      <w:r>
        <w:t>Encryption Function</w:t>
      </w:r>
    </w:p>
    <w:p w:rsidR="001E4587" w:rsidRDefault="001E4587" w:rsidP="00753F7B">
      <w:pPr>
        <w:pStyle w:val="BodyText"/>
      </w:pPr>
      <w:r>
        <w:t xml:space="preserve">The encryption function used within this cipher is made up of two different phases. The first phase is the simpler one which </w:t>
      </w:r>
      <w:r>
        <w:lastRenderedPageBreak/>
        <w:t xml:space="preserve">uses both the Caesar cipher and letter transposition in order to scramble the letters within the original message. As for the second phase, which is the more complex of the two, it uses both the Vigenère cipher and a trigram-based substitution in order to further secure the message by increasing the difficulty for frequency-based analysis such as the traditional frequency analysis and the Kasiski method. Each iteration of the Feistel cipher described in the previous section uses one of the two phases, with odd-numbered iterations using the first phase and the even-numbered iterations using the second phase. This means that, effectively, there are 6 different iterations that makes use of both phases. But, the reason that the phases are used in turns instead of a single is to introduce the further obfuscation that the Feistel cipher provides between each phases. </w:t>
      </w:r>
    </w:p>
    <w:p w:rsidR="008A55B5" w:rsidRDefault="001E4587" w:rsidP="00753F7B">
      <w:pPr>
        <w:pStyle w:val="BodyText"/>
      </w:pPr>
      <w:r>
        <w:t xml:space="preserve"> First, for the first phase, the block that is entered into the encryption function is transposed by converting it into a matrix with two columns. Then, the new transposed string is obtained by reading the matrix right to left, top to bottom.</w:t>
      </w:r>
      <w:r w:rsidR="00065347">
        <w:t xml:space="preserve"> Then, the resulting string will be encrypted using the Caesar cipher in order to scramble the letters within the block half being processed.</w:t>
      </w:r>
    </w:p>
    <w:p w:rsidR="00065347" w:rsidRDefault="00065347" w:rsidP="00065347">
      <w:pPr>
        <w:pStyle w:val="BodyText"/>
        <w:ind w:firstLine="0"/>
        <w:jc w:val="center"/>
      </w:pPr>
      <w:r>
        <w:rPr>
          <w:noProof/>
          <w:lang w:eastAsia="zh-CN"/>
        </w:rPr>
        <w:drawing>
          <wp:inline distT="0" distB="0" distL="0" distR="0">
            <wp:extent cx="3155827" cy="1037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osition.png"/>
                    <pic:cNvPicPr/>
                  </pic:nvPicPr>
                  <pic:blipFill rotWithShape="1">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t="32804" r="57440" b="42328"/>
                    <a:stretch/>
                  </pic:blipFill>
                  <pic:spPr bwMode="auto">
                    <a:xfrm>
                      <a:off x="0" y="0"/>
                      <a:ext cx="3218691" cy="1057891"/>
                    </a:xfrm>
                    <a:prstGeom prst="rect">
                      <a:avLst/>
                    </a:prstGeom>
                    <a:ln>
                      <a:noFill/>
                    </a:ln>
                    <a:extLst>
                      <a:ext uri="{53640926-AAD7-44D8-BBD7-CCE9431645EC}">
                        <a14:shadowObscured xmlns:a14="http://schemas.microsoft.com/office/drawing/2010/main"/>
                      </a:ext>
                    </a:extLst>
                  </pic:spPr>
                </pic:pic>
              </a:graphicData>
            </a:graphic>
          </wp:inline>
        </w:drawing>
      </w:r>
    </w:p>
    <w:p w:rsidR="00065347" w:rsidRDefault="00065347" w:rsidP="00065347">
      <w:pPr>
        <w:pStyle w:val="figurecaption"/>
      </w:pPr>
      <w:r>
        <w:t>Transposition of string within the first phase of the encryption function</w:t>
      </w:r>
    </w:p>
    <w:p w:rsidR="000F770A" w:rsidRDefault="000F770A" w:rsidP="000F770A">
      <w:pPr>
        <w:pStyle w:val="BodyText"/>
      </w:pPr>
      <w:r>
        <w:t xml:space="preserve">As for the second phase, the first step is to further divide the block half being processed into two halves of 3 bytes each. In order to help with this description, these 3 bytes chunks will be called sub-halves from hereon. The reason for this is to introduce interdependency between bits in the encrypted message. This is done in order to prevent bit-changing attacks to succeed by causing the decryption process to fail if even a single bit is corrupted. To begin with, the first sub-half will be encrypted using the extended Vigenère cipher with the second sub-half as a key. Then, the result of the extended Vigenère cipher will be protected from the Kasiski method by substituting </w:t>
      </w:r>
      <w:r w:rsidR="00336F96">
        <w:t xml:space="preserve">the resulting trigram with another trigram by using a lookup table. Then, the second sub-half will be encrypted as well by the same process using the encrypted first sub-half as the key for the extended Vigenère cipher. After that, both sub-halves are joined together to form the encrypted version of the original block. As for the lookup table for the trigram substitution, the encryption function will use one of the 6 tables pre-generated with the seed entered by the user on the beginning of the encryption process. As for the order which the tables are used, the first occurrence of the second phase within the encryption of a single block uses the first table, the second occurrence uses the second table, and so on. In other words, every n-th occurrence of the second phase of every block will use the same lookup table, namely the n-th generated table. This trigram substitution step helps protect the encrypted message from brute-force attacks as there are </w:t>
      </w:r>
      <m:oMath>
        <m:r>
          <w:rPr>
            <w:rFonts w:ascii="Cambria Math" w:hAnsi="Cambria Math"/>
          </w:rPr>
          <m:t>2.74*</m:t>
        </m:r>
        <m:sSup>
          <m:sSupPr>
            <m:ctrlPr>
              <w:rPr>
                <w:rFonts w:ascii="Cambria Math" w:hAnsi="Cambria Math"/>
                <w:i/>
              </w:rPr>
            </m:ctrlPr>
          </m:sSupPr>
          <m:e>
            <m:r>
              <w:rPr>
                <w:rFonts w:ascii="Cambria Math" w:hAnsi="Cambria Math"/>
              </w:rPr>
              <m:t>10</m:t>
            </m:r>
          </m:e>
          <m:sup>
            <m:r>
              <w:rPr>
                <w:rFonts w:ascii="Cambria Math" w:hAnsi="Cambria Math"/>
              </w:rPr>
              <m:t>14</m:t>
            </m:r>
          </m:sup>
        </m:sSup>
      </m:oMath>
      <w:r w:rsidR="00336F96">
        <w:t xml:space="preserve"> possibilities for each table. Considering the fact that the cipher uses 6 different tables for the substitution step, there are </w:t>
      </w:r>
      <m:oMath>
        <m:r>
          <w:rPr>
            <w:rFonts w:ascii="Cambria Math" w:hAnsi="Cambria Math"/>
          </w:rPr>
          <m:t>4.32*</m:t>
        </m:r>
        <m:sSup>
          <m:sSupPr>
            <m:ctrlPr>
              <w:rPr>
                <w:rFonts w:ascii="Cambria Math" w:hAnsi="Cambria Math"/>
                <w:i/>
              </w:rPr>
            </m:ctrlPr>
          </m:sSupPr>
          <m:e>
            <m:r>
              <w:rPr>
                <w:rFonts w:ascii="Cambria Math" w:hAnsi="Cambria Math"/>
              </w:rPr>
              <m:t>10</m:t>
            </m:r>
          </m:e>
          <m:sup>
            <m:r>
              <w:rPr>
                <w:rFonts w:ascii="Cambria Math" w:hAnsi="Cambria Math"/>
              </w:rPr>
              <m:t>86</m:t>
            </m:r>
          </m:sup>
        </m:sSup>
      </m:oMath>
      <w:r w:rsidR="00336F96">
        <w:t xml:space="preserve"> possible table combinations which makes a brute-</w:t>
      </w:r>
      <w:r w:rsidR="00336F96">
        <w:lastRenderedPageBreak/>
        <w:t>force attacks of this cipher very difficult. This at the very least provides the necessary security for exchanging important messages at the level of personal communication between individuals.</w:t>
      </w:r>
      <w:bookmarkStart w:id="1" w:name="_GoBack"/>
      <w:bookmarkEnd w:id="1"/>
    </w:p>
    <w:p w:rsidR="008A55B5" w:rsidRDefault="008A55B5" w:rsidP="00EF3A1A">
      <w:pPr>
        <w:pStyle w:val="Heading2"/>
      </w:pPr>
      <w:r>
        <w:t>Some Common Mistakes</w:t>
      </w:r>
    </w:p>
    <w:p w:rsidR="008A55B5" w:rsidRDefault="008A55B5" w:rsidP="008054BC">
      <w:pPr>
        <w:pStyle w:val="bulletlist"/>
      </w:pPr>
      <w:r>
        <w:t xml:space="preserve">The word </w:t>
      </w:r>
      <w:r w:rsidR="004445B3">
        <w:t>“</w:t>
      </w:r>
      <w:r>
        <w:t>data</w:t>
      </w:r>
      <w:r w:rsidR="004445B3">
        <w:t>”</w:t>
      </w:r>
      <w:r>
        <w:t xml:space="preserve"> is plural, not singular.</w:t>
      </w:r>
    </w:p>
    <w:p w:rsidR="008A55B5" w:rsidRDefault="008A55B5" w:rsidP="008054BC">
      <w:pPr>
        <w:pStyle w:val="bulletlist"/>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subscript formatting, not a lowercase letter </w:t>
      </w:r>
      <w:r w:rsidR="004445B3">
        <w:t>“</w:t>
      </w:r>
      <w:r>
        <w:t>o.</w:t>
      </w:r>
      <w:r w:rsidR="004445B3">
        <w:t>”</w:t>
      </w:r>
    </w:p>
    <w:p w:rsidR="006C4648" w:rsidRPr="005B520E" w:rsidRDefault="006C4648" w:rsidP="008054B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8A55B5" w:rsidRDefault="008A55B5" w:rsidP="008054BC">
      <w:pPr>
        <w:pStyle w:val="bulletlist"/>
      </w:pPr>
      <w:r>
        <w:t xml:space="preserve">A graph within a graph is an </w:t>
      </w:r>
      <w:r w:rsidR="004445B3">
        <w:t>“</w:t>
      </w:r>
      <w:r>
        <w:t>inset,</w:t>
      </w:r>
      <w:r w:rsidR="004445B3">
        <w:t>”</w:t>
      </w:r>
      <w:r>
        <w:t xml:space="preserve"> not an </w:t>
      </w:r>
      <w:r w:rsidR="004445B3">
        <w:t>“</w:t>
      </w:r>
      <w:r>
        <w:t>insert.</w:t>
      </w:r>
      <w:r w:rsidR="004445B3">
        <w:t>”</w:t>
      </w:r>
      <w:r>
        <w:t xml:space="preserve"> The word alternatively is preferred to the word </w:t>
      </w:r>
      <w:r w:rsidR="004445B3">
        <w:t>“</w:t>
      </w:r>
      <w:r>
        <w:t>alternately</w:t>
      </w:r>
      <w:r w:rsidR="004445B3">
        <w:t>”</w:t>
      </w:r>
      <w:r>
        <w:t xml:space="preserve"> (unless you really mean something that alternates).</w:t>
      </w:r>
    </w:p>
    <w:p w:rsidR="008A55B5" w:rsidRDefault="008A55B5" w:rsidP="008054BC">
      <w:pPr>
        <w:pStyle w:val="bulletlist"/>
      </w:pPr>
      <w:r>
        <w:t xml:space="preserve">Do not use the word </w:t>
      </w:r>
      <w:r w:rsidR="004445B3">
        <w:t>“</w:t>
      </w:r>
      <w:r>
        <w:t>essentially</w:t>
      </w:r>
      <w:r w:rsidR="004445B3">
        <w:t>”</w:t>
      </w:r>
      <w:r>
        <w:t xml:space="preserve"> to mean </w:t>
      </w:r>
      <w:r w:rsidR="004445B3">
        <w:t>“</w:t>
      </w:r>
      <w:r>
        <w:t>approximately</w:t>
      </w:r>
      <w:r w:rsidR="004445B3">
        <w:t>”</w:t>
      </w:r>
      <w:r>
        <w:t xml:space="preserve"> or </w:t>
      </w:r>
      <w:r w:rsidR="004445B3">
        <w:t>“</w:t>
      </w:r>
      <w:r>
        <w:t>effectively.</w:t>
      </w:r>
      <w:r w:rsidR="004445B3">
        <w:t>”</w:t>
      </w:r>
    </w:p>
    <w:p w:rsidR="008A55B5" w:rsidRDefault="008A55B5" w:rsidP="008054BC">
      <w:pPr>
        <w:pStyle w:val="bulletlist"/>
      </w:pPr>
      <w:r>
        <w:t xml:space="preserve">In your paper title, if the words </w:t>
      </w:r>
      <w:r w:rsidR="004445B3">
        <w:t>“</w:t>
      </w:r>
      <w:r>
        <w:t>that uses</w:t>
      </w:r>
      <w:r w:rsidR="004445B3">
        <w:t>”</w:t>
      </w:r>
      <w:r>
        <w:t xml:space="preserve"> can accurately replace the word using, capitalize the </w:t>
      </w:r>
      <w:r w:rsidR="004445B3">
        <w:t>“</w:t>
      </w:r>
      <w:r>
        <w:t>u</w:t>
      </w:r>
      <w:r w:rsidR="004445B3">
        <w:t>”</w:t>
      </w:r>
      <w:r>
        <w:t>; if not, keep using lower-cased.</w:t>
      </w:r>
    </w:p>
    <w:p w:rsidR="008A55B5" w:rsidRDefault="008A55B5" w:rsidP="008054BC">
      <w:pPr>
        <w:pStyle w:val="bulletlist"/>
      </w:pPr>
      <w:r>
        <w:t xml:space="preserve">Be aware of the different meanings of the homophones </w:t>
      </w:r>
      <w:r w:rsidR="004445B3">
        <w:t>“</w:t>
      </w:r>
      <w:r>
        <w:t>affect</w:t>
      </w:r>
      <w:r w:rsidR="004445B3">
        <w:t>”</w:t>
      </w:r>
      <w:r>
        <w:t xml:space="preserve"> and </w:t>
      </w:r>
      <w:r w:rsidR="004445B3">
        <w:t>“</w:t>
      </w:r>
      <w:r>
        <w:t>effect,</w:t>
      </w:r>
      <w:r w:rsidR="004445B3">
        <w:t>”</w:t>
      </w:r>
      <w:r>
        <w:t xml:space="preserve"> </w:t>
      </w:r>
      <w:r w:rsidR="004445B3">
        <w:t>“</w:t>
      </w:r>
      <w:r>
        <w:t>complement</w:t>
      </w:r>
      <w:r w:rsidR="004445B3">
        <w:t>”</w:t>
      </w:r>
      <w:r>
        <w:t xml:space="preserve"> and </w:t>
      </w:r>
      <w:r w:rsidR="004445B3">
        <w:t>“</w:t>
      </w:r>
      <w:r>
        <w:t>compliment,</w:t>
      </w:r>
      <w:r w:rsidR="004445B3">
        <w:t>”</w:t>
      </w:r>
      <w:r>
        <w:t xml:space="preserve"> </w:t>
      </w:r>
      <w:r w:rsidR="004445B3">
        <w:t>“</w:t>
      </w:r>
      <w:r>
        <w:t>discreet</w:t>
      </w:r>
      <w:r w:rsidR="004445B3">
        <w:t>”</w:t>
      </w:r>
      <w:r>
        <w:t xml:space="preserve"> and </w:t>
      </w:r>
      <w:r w:rsidR="004445B3">
        <w:t>“</w:t>
      </w:r>
      <w:r>
        <w:t>discrete,</w:t>
      </w:r>
      <w:r w:rsidR="004445B3">
        <w:t>”</w:t>
      </w:r>
      <w:r>
        <w:t xml:space="preserve"> </w:t>
      </w:r>
      <w:r w:rsidR="004445B3">
        <w:t>“</w:t>
      </w:r>
      <w:r>
        <w:t>principal</w:t>
      </w:r>
      <w:r w:rsidR="004445B3">
        <w:t>”</w:t>
      </w:r>
      <w:r>
        <w:t xml:space="preserve"> and </w:t>
      </w:r>
      <w:r w:rsidR="004445B3">
        <w:t>“</w:t>
      </w:r>
      <w:r>
        <w:t>principle.</w:t>
      </w:r>
      <w:r w:rsidR="004445B3">
        <w:t>”</w:t>
      </w:r>
    </w:p>
    <w:p w:rsidR="008A55B5" w:rsidRDefault="008A55B5" w:rsidP="008054BC">
      <w:pPr>
        <w:pStyle w:val="bulletlist"/>
      </w:pPr>
      <w:r>
        <w:t xml:space="preserve">Do not confuse </w:t>
      </w:r>
      <w:r w:rsidR="004445B3">
        <w:t>“</w:t>
      </w:r>
      <w:r>
        <w:t>imply</w:t>
      </w:r>
      <w:r w:rsidR="004445B3">
        <w:t>”</w:t>
      </w:r>
      <w:r>
        <w:t xml:space="preserve"> and </w:t>
      </w:r>
      <w:r w:rsidR="004445B3">
        <w:t>“</w:t>
      </w:r>
      <w:r>
        <w:t>infer.</w:t>
      </w:r>
      <w:r w:rsidR="004445B3">
        <w:t>”</w:t>
      </w:r>
    </w:p>
    <w:p w:rsidR="008A55B5" w:rsidRDefault="008A55B5" w:rsidP="008054BC">
      <w:pPr>
        <w:pStyle w:val="bulletlist"/>
      </w:pPr>
      <w:r>
        <w:t xml:space="preserve">The prefix </w:t>
      </w:r>
      <w:r w:rsidR="004445B3">
        <w:t>“</w:t>
      </w:r>
      <w:r>
        <w:t>non</w:t>
      </w:r>
      <w:r w:rsidR="004445B3">
        <w:t>”</w:t>
      </w:r>
      <w:r>
        <w:t xml:space="preserve"> is not a word; it should be joined to the word it modifies, usually without a hyphen.</w:t>
      </w:r>
    </w:p>
    <w:p w:rsidR="008A55B5" w:rsidRDefault="008A55B5" w:rsidP="008054BC">
      <w:pPr>
        <w:pStyle w:val="bulletlist"/>
      </w:pPr>
      <w:r>
        <w:t xml:space="preserve">There is no period after the </w:t>
      </w:r>
      <w:r w:rsidR="004445B3">
        <w:t>“</w:t>
      </w:r>
      <w:r>
        <w:t>et</w:t>
      </w:r>
      <w:r w:rsidR="004445B3">
        <w:t>”</w:t>
      </w:r>
      <w:r>
        <w:t xml:space="preserve"> in the Latin abbreviation </w:t>
      </w:r>
      <w:r w:rsidR="004445B3">
        <w:t>“</w:t>
      </w:r>
      <w:r>
        <w:t>et al.</w:t>
      </w:r>
      <w:r w:rsidR="004445B3">
        <w:t>”</w:t>
      </w:r>
    </w:p>
    <w:p w:rsidR="008A55B5" w:rsidRDefault="008A55B5" w:rsidP="008054BC">
      <w:pPr>
        <w:pStyle w:val="bulletlist"/>
      </w:pPr>
      <w:r>
        <w:t xml:space="preserve">The abbreviation </w:t>
      </w:r>
      <w:r w:rsidR="004445B3">
        <w:t>“</w:t>
      </w:r>
      <w:r>
        <w:t>i.e.</w:t>
      </w:r>
      <w:r w:rsidR="004445B3">
        <w:t>”</w:t>
      </w:r>
      <w:r>
        <w:t xml:space="preserve"> means </w:t>
      </w:r>
      <w:r w:rsidR="004445B3">
        <w:t>“</w:t>
      </w:r>
      <w:r>
        <w:t>that is,</w:t>
      </w:r>
      <w:r w:rsidR="004445B3">
        <w:t>”</w:t>
      </w:r>
      <w:r>
        <w:t xml:space="preserve"> and the abbreviation </w:t>
      </w:r>
      <w:r w:rsidR="004445B3">
        <w:t>“</w:t>
      </w:r>
      <w:r>
        <w:t>e.g.</w:t>
      </w:r>
      <w:r w:rsidR="004445B3">
        <w:t>”</w:t>
      </w:r>
      <w:r>
        <w:t xml:space="preserve"> means </w:t>
      </w:r>
      <w:r w:rsidR="004445B3">
        <w:t>“</w:t>
      </w:r>
      <w:r>
        <w:t>for example.</w:t>
      </w:r>
      <w:r w:rsidR="004445B3">
        <w:t>”</w:t>
      </w:r>
    </w:p>
    <w:p w:rsidR="008A55B5" w:rsidRDefault="008A55B5" w:rsidP="00753F7B">
      <w:pPr>
        <w:pStyle w:val="BodyText"/>
      </w:pPr>
      <w:r>
        <w:t>An excellent style manual for science writers is [7].</w:t>
      </w:r>
    </w:p>
    <w:p w:rsidR="008A55B5" w:rsidRDefault="008A55B5" w:rsidP="00CB1404">
      <w:pPr>
        <w:pStyle w:val="Heading1"/>
      </w:pPr>
      <w:r>
        <w:t>Using the Template</w:t>
      </w:r>
    </w:p>
    <w:p w:rsidR="008A55B5" w:rsidRDefault="008A55B5" w:rsidP="00753F7B">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8A55B5" w:rsidRDefault="008A55B5" w:rsidP="00EF3A1A">
      <w:pPr>
        <w:pStyle w:val="Heading2"/>
      </w:pPr>
      <w:r>
        <w:t>Authors and Affiliations</w:t>
      </w:r>
    </w:p>
    <w:p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w:t>
      </w:r>
      <w:r>
        <w:lastRenderedPageBreak/>
        <w:t>example, do not differentiate among departments of the same organization). This template was designed for two affiliations.</w:t>
      </w:r>
    </w:p>
    <w:p w:rsidR="008A55B5" w:rsidRDefault="008A55B5" w:rsidP="004059FE">
      <w:pPr>
        <w:pStyle w:val="Heading3"/>
      </w:pPr>
      <w:r>
        <w:t>For author/s of only one affiliation (Heading 3):</w:t>
      </w:r>
      <w:r w:rsidRPr="002B3B81">
        <w:rPr>
          <w:i w:val="0"/>
        </w:rPr>
        <w:t xml:space="preserve"> To change the default, adjust the template as follows.</w:t>
      </w:r>
    </w:p>
    <w:p w:rsidR="008A55B5" w:rsidRDefault="008A55B5" w:rsidP="004059FE">
      <w:pPr>
        <w:pStyle w:val="Heading4"/>
      </w:pPr>
      <w:r w:rsidRPr="004059FE">
        <w:t>Selection</w:t>
      </w:r>
      <w:r>
        <w:t xml:space="preserve"> (Heading 4):</w:t>
      </w:r>
      <w:r w:rsidRPr="002B3B81">
        <w:rPr>
          <w:i w:val="0"/>
        </w:rPr>
        <w:t xml:space="preserve"> Highlight all author and affiliation lines.</w:t>
      </w:r>
    </w:p>
    <w:p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Default="008A55B5" w:rsidP="004059FE">
      <w:pPr>
        <w:pStyle w:val="Heading4"/>
      </w:pPr>
      <w:r>
        <w:t xml:space="preserve">Deletion: </w:t>
      </w:r>
      <w:r w:rsidRPr="002B3B81">
        <w:rPr>
          <w:i w:val="0"/>
        </w:rPr>
        <w:t>Delete the author and affiliation lines for the second affiliation.</w:t>
      </w:r>
    </w:p>
    <w:p w:rsidR="008A55B5" w:rsidRDefault="008A55B5" w:rsidP="004059FE">
      <w:pPr>
        <w:pStyle w:val="Heading3"/>
      </w:pPr>
      <w:r>
        <w:t xml:space="preserve">For author/s of more than two affiliations: </w:t>
      </w:r>
      <w:r w:rsidRPr="002B3B81">
        <w:rPr>
          <w:i w:val="0"/>
        </w:rPr>
        <w:t>To change the default, adjust the template as follows.</w:t>
      </w:r>
    </w:p>
    <w:p w:rsidR="008A55B5" w:rsidRDefault="008A55B5" w:rsidP="004059FE">
      <w:pPr>
        <w:pStyle w:val="Heading4"/>
      </w:pPr>
      <w:r>
        <w:t xml:space="preserve">Selection: </w:t>
      </w:r>
      <w:r w:rsidRPr="002B3B81">
        <w:rPr>
          <w:i w:val="0"/>
        </w:rPr>
        <w:t>Highlight all author and affiliation lines.</w:t>
      </w:r>
    </w:p>
    <w:p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Pr="002B3B81" w:rsidRDefault="008A55B5" w:rsidP="004059FE">
      <w:pPr>
        <w:pStyle w:val="Heading4"/>
        <w:rPr>
          <w:i w:val="0"/>
        </w:rPr>
      </w:pPr>
      <w:r w:rsidRPr="002B3B81">
        <w:rPr>
          <w:i w:val="0"/>
        </w:rPr>
        <w:t>Highlight author and affiliation lines of affiliation 1 and copy this selection.</w:t>
      </w:r>
    </w:p>
    <w:p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rsidR="008A55B5" w:rsidRDefault="008A55B5" w:rsidP="00EF3A1A">
      <w:pPr>
        <w:pStyle w:val="Heading2"/>
      </w:pPr>
      <w:r>
        <w:t>Identify the Headings</w:t>
      </w:r>
    </w:p>
    <w:p w:rsidR="008A55B5" w:rsidRDefault="008A55B5" w:rsidP="00753F7B">
      <w:pPr>
        <w:pStyle w:val="BodyText"/>
      </w:pPr>
      <w:r>
        <w:t>Headings, or heads, are organizational devices that guide the reader through your paper. There are two types: component heads and text heads.</w:t>
      </w:r>
    </w:p>
    <w:p w:rsidR="008A55B5" w:rsidRDefault="008A55B5" w:rsidP="00753F7B">
      <w:pPr>
        <w:pStyle w:val="BodyText"/>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drop down menu to differentiate the head from the text.</w:t>
      </w:r>
    </w:p>
    <w:p w:rsidR="008A55B5" w:rsidRDefault="008A55B5" w:rsidP="00753F7B">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are prescribed.</w:t>
      </w:r>
    </w:p>
    <w:p w:rsidR="008A55B5" w:rsidRDefault="008A55B5" w:rsidP="00EF3A1A">
      <w:pPr>
        <w:pStyle w:val="Heading2"/>
      </w:pPr>
      <w:r>
        <w:t>Figures and Tables</w:t>
      </w:r>
    </w:p>
    <w:p w:rsidR="008A55B5" w:rsidRDefault="008A55B5" w:rsidP="004059FE">
      <w:pPr>
        <w:pStyle w:val="Heading3"/>
      </w:pPr>
      <w:r>
        <w:t xml:space="preserve">Positioning Figures and Tables: </w:t>
      </w:r>
      <w:r w:rsidRPr="000B4641">
        <w:t xml:space="preserve">Place figures and tables at the top and bottom of columns. Avoid placing them in the </w:t>
      </w:r>
      <w:r w:rsidRPr="000B4641">
        <w:lastRenderedPageBreak/>
        <w:t xml:space="preserve">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tblPrEx>
          <w:tblCellMar>
            <w:top w:w="0" w:type="dxa"/>
            <w:bottom w:w="0" w:type="dxa"/>
          </w:tblCellMar>
        </w:tblPrEx>
        <w:trPr>
          <w:cantSplit/>
          <w:trHeight w:val="240"/>
          <w:tblHeader/>
          <w:jc w:val="center"/>
        </w:trPr>
        <w:tc>
          <w:tcPr>
            <w:tcW w:w="720" w:type="dxa"/>
            <w:vMerge w:val="restart"/>
            <w:vAlign w:val="center"/>
          </w:tcPr>
          <w:p w:rsidR="008A55B5" w:rsidRPr="0004390D" w:rsidRDefault="008A55B5">
            <w:pPr>
              <w:pStyle w:val="tablecolhead"/>
            </w:pPr>
            <w:r w:rsidRPr="0004390D">
              <w:t>Table Head</w:t>
            </w:r>
          </w:p>
        </w:tc>
        <w:tc>
          <w:tcPr>
            <w:tcW w:w="4140" w:type="dxa"/>
            <w:gridSpan w:val="3"/>
            <w:vAlign w:val="center"/>
          </w:tcPr>
          <w:p w:rsidR="008A55B5" w:rsidRPr="0004390D" w:rsidRDefault="008A55B5">
            <w:pPr>
              <w:pStyle w:val="tablecolhead"/>
            </w:pPr>
            <w:r w:rsidRPr="0004390D">
              <w:t>Table Column Head</w:t>
            </w:r>
          </w:p>
        </w:tc>
      </w:tr>
      <w:tr w:rsidR="008A55B5" w:rsidRPr="0004390D">
        <w:tblPrEx>
          <w:tblCellMar>
            <w:top w:w="0" w:type="dxa"/>
            <w:bottom w:w="0" w:type="dxa"/>
          </w:tblCellMar>
        </w:tblPrEx>
        <w:trPr>
          <w:cantSplit/>
          <w:trHeight w:val="240"/>
          <w:tblHeader/>
          <w:jc w:val="center"/>
        </w:trPr>
        <w:tc>
          <w:tcPr>
            <w:tcW w:w="720" w:type="dxa"/>
            <w:vMerge/>
          </w:tcPr>
          <w:p w:rsidR="008A55B5" w:rsidRPr="0004390D" w:rsidRDefault="008A55B5">
            <w:pPr>
              <w:rPr>
                <w:sz w:val="16"/>
                <w:szCs w:val="16"/>
              </w:rPr>
            </w:pPr>
          </w:p>
        </w:tc>
        <w:tc>
          <w:tcPr>
            <w:tcW w:w="2340" w:type="dxa"/>
            <w:vAlign w:val="center"/>
          </w:tcPr>
          <w:p w:rsidR="008A55B5" w:rsidRPr="0004390D" w:rsidRDefault="008A55B5">
            <w:pPr>
              <w:pStyle w:val="tablecolsubhead"/>
            </w:pPr>
            <w:r w:rsidRPr="0004390D">
              <w:t>Table column subhead</w:t>
            </w:r>
          </w:p>
        </w:tc>
        <w:tc>
          <w:tcPr>
            <w:tcW w:w="900" w:type="dxa"/>
            <w:vAlign w:val="center"/>
          </w:tcPr>
          <w:p w:rsidR="008A55B5" w:rsidRPr="0004390D" w:rsidRDefault="008A55B5">
            <w:pPr>
              <w:pStyle w:val="tablecolsubhead"/>
            </w:pPr>
            <w:r w:rsidRPr="0004390D">
              <w:t>Subhead</w:t>
            </w:r>
          </w:p>
        </w:tc>
        <w:tc>
          <w:tcPr>
            <w:tcW w:w="900" w:type="dxa"/>
            <w:vAlign w:val="center"/>
          </w:tcPr>
          <w:p w:rsidR="008A55B5" w:rsidRPr="0004390D" w:rsidRDefault="008A55B5">
            <w:pPr>
              <w:pStyle w:val="tablecolsubhead"/>
            </w:pPr>
            <w:r w:rsidRPr="0004390D">
              <w:t>Subhead</w:t>
            </w:r>
          </w:p>
        </w:tc>
      </w:tr>
      <w:tr w:rsidR="008A55B5" w:rsidRPr="0004390D">
        <w:tblPrEx>
          <w:tblCellMar>
            <w:top w:w="0" w:type="dxa"/>
            <w:bottom w:w="0" w:type="dxa"/>
          </w:tblCellMar>
        </w:tblPrEx>
        <w:trPr>
          <w:trHeight w:val="320"/>
          <w:jc w:val="center"/>
        </w:trPr>
        <w:tc>
          <w:tcPr>
            <w:tcW w:w="720" w:type="dxa"/>
            <w:vAlign w:val="center"/>
          </w:tcPr>
          <w:p w:rsidR="008A55B5" w:rsidRPr="0004390D" w:rsidRDefault="008A55B5">
            <w:pPr>
              <w:pStyle w:val="tablecopy"/>
              <w:rPr>
                <w:sz w:val="8"/>
                <w:szCs w:val="8"/>
              </w:rPr>
            </w:pPr>
            <w:r w:rsidRPr="0004390D">
              <w:t>copy</w:t>
            </w:r>
          </w:p>
        </w:tc>
        <w:tc>
          <w:tcPr>
            <w:tcW w:w="2340" w:type="dxa"/>
            <w:vAlign w:val="center"/>
          </w:tcPr>
          <w:p w:rsidR="008A55B5" w:rsidRPr="0004390D" w:rsidRDefault="008A55B5">
            <w:pPr>
              <w:pStyle w:val="tablecopy"/>
            </w:pPr>
            <w:r w:rsidRPr="0004390D">
              <w:t>More table copy</w:t>
            </w:r>
            <w:r w:rsidRPr="0004390D">
              <w:rPr>
                <w:vertAlign w:val="superscript"/>
              </w:rPr>
              <w:t>a</w:t>
            </w:r>
          </w:p>
        </w:tc>
        <w:tc>
          <w:tcPr>
            <w:tcW w:w="900" w:type="dxa"/>
            <w:vAlign w:val="center"/>
          </w:tcPr>
          <w:p w:rsidR="008A55B5" w:rsidRPr="0004390D" w:rsidRDefault="008A55B5">
            <w:pPr>
              <w:rPr>
                <w:sz w:val="16"/>
                <w:szCs w:val="16"/>
              </w:rPr>
            </w:pPr>
          </w:p>
        </w:tc>
        <w:tc>
          <w:tcPr>
            <w:tcW w:w="900" w:type="dxa"/>
            <w:vAlign w:val="center"/>
          </w:tcPr>
          <w:p w:rsidR="008A55B5" w:rsidRPr="0004390D" w:rsidRDefault="008A55B5">
            <w:pPr>
              <w:rPr>
                <w:sz w:val="16"/>
                <w:szCs w:val="16"/>
              </w:rPr>
            </w:pPr>
          </w:p>
        </w:tc>
      </w:tr>
    </w:tbl>
    <w:p w:rsidR="008A55B5" w:rsidRDefault="008A55B5" w:rsidP="00CB66E6">
      <w:pPr>
        <w:pStyle w:val="tablefootnote"/>
        <w:rPr>
          <w:i/>
          <w:iCs/>
        </w:rPr>
      </w:pPr>
      <w:r>
        <w:t xml:space="preserve">Sample of a Table </w:t>
      </w:r>
      <w:r w:rsidRPr="00CB66E6">
        <w:t>footnote</w:t>
      </w:r>
      <w:r>
        <w:t xml:space="preserve">. </w:t>
      </w:r>
      <w:r>
        <w:rPr>
          <w:i/>
          <w:iCs/>
        </w:rPr>
        <w:t>(Table footnote)</w:t>
      </w:r>
    </w:p>
    <w:p w:rsidR="008A55B5" w:rsidRDefault="008A55B5" w:rsidP="00CB66E6">
      <w:pPr>
        <w:pStyle w:val="tablefootnote"/>
      </w:pPr>
    </w:p>
    <w:p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rsidR="008A55B5" w:rsidRDefault="008A55B5" w:rsidP="00753F7B">
      <w:pPr>
        <w:pStyle w:val="BodyText"/>
      </w:pPr>
      <w:r>
        <w:t xml:space="preserve">Figure Labels: Use 8 point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Magnetization (A ( m(1),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rsidR="008A55B5" w:rsidRDefault="008A55B5">
      <w:pPr>
        <w:pStyle w:val="Heading5"/>
        <w:rPr>
          <w:rFonts w:eastAsia="MS Mincho"/>
        </w:rPr>
      </w:pPr>
      <w:r>
        <w:rPr>
          <w:rFonts w:eastAsia="MS Mincho"/>
        </w:rPr>
        <w:t xml:space="preserve">Acknowledgment </w:t>
      </w:r>
      <w:r>
        <w:rPr>
          <w:rFonts w:eastAsia="MS Mincho"/>
          <w:i/>
          <w:iCs/>
        </w:rPr>
        <w:t>(</w:t>
      </w:r>
      <w:r w:rsidRPr="00EA506F">
        <w:rPr>
          <w:rFonts w:eastAsia="MS Mincho"/>
          <w:i/>
          <w:iCs/>
          <w:smallCaps w:val="0"/>
        </w:rPr>
        <w:t>Heading 5</w:t>
      </w:r>
      <w:r>
        <w:rPr>
          <w:rFonts w:eastAsia="MS Mincho"/>
          <w:i/>
          <w:iCs/>
        </w:rPr>
        <w:t>)</w:t>
      </w:r>
    </w:p>
    <w:p w:rsidR="008A55B5" w:rsidRDefault="008A55B5" w:rsidP="00753F7B">
      <w:pPr>
        <w:pStyle w:val="BodyText"/>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e of us (R. B. G.) thanks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r w:rsidR="004445B3">
        <w:t>”</w:t>
      </w:r>
      <w:r w:rsidR="00A510F7">
        <w:t>.</w:t>
      </w:r>
      <w:r>
        <w:t xml:space="preserve"> Put sponsor acknowledgments in the unnumbered footnote on the first page.</w:t>
      </w:r>
    </w:p>
    <w:p w:rsidR="00EE4362" w:rsidRDefault="00EE4362" w:rsidP="00EE4362">
      <w:pPr>
        <w:rPr>
          <w:rFonts w:eastAsia="MS Mincho"/>
        </w:rPr>
      </w:pPr>
    </w:p>
    <w:p w:rsidR="008A55B5" w:rsidRDefault="008A55B5">
      <w:pPr>
        <w:pStyle w:val="Heading5"/>
        <w:rPr>
          <w:rFonts w:eastAsia="MS Mincho"/>
        </w:rPr>
      </w:pPr>
      <w:r>
        <w:rPr>
          <w:rFonts w:eastAsia="MS Mincho"/>
        </w:rPr>
        <w:t>References</w:t>
      </w:r>
    </w:p>
    <w:p w:rsidR="008A55B5" w:rsidRDefault="008A55B5" w:rsidP="00753F7B">
      <w:pPr>
        <w:pStyle w:val="BodyText"/>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rsidR="008A55B5" w:rsidRDefault="008A55B5" w:rsidP="00753F7B">
      <w:pPr>
        <w:pStyle w:val="BodyText"/>
      </w:pPr>
      <w:r>
        <w:t>Number footnotes separately in superscripts. Place the actual footnote at the bottom of the column in which it was cited. Do not put footnotes in the reference list. Use letters for table footnotes.</w:t>
      </w:r>
    </w:p>
    <w:p w:rsidR="008A55B5" w:rsidRDefault="008A55B5" w:rsidP="00753F7B">
      <w:pPr>
        <w:pStyle w:val="BodyText"/>
      </w:pPr>
      <w:r>
        <w:t>Unless there are six a</w:t>
      </w:r>
      <w:r w:rsidR="00EE4362">
        <w:t>uthors or more give all authors’</w:t>
      </w:r>
      <w:r>
        <w:t xml:space="preserve"> names; do not use </w:t>
      </w:r>
      <w:r w:rsidR="004445B3">
        <w:t>“</w:t>
      </w:r>
      <w:r>
        <w:t>et al.</w:t>
      </w:r>
      <w:r w:rsidR="004445B3">
        <w:t>”</w:t>
      </w:r>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rsidR="008A55B5" w:rsidRDefault="008A55B5" w:rsidP="00753F7B">
      <w:pPr>
        <w:pStyle w:val="BodyText"/>
      </w:pPr>
      <w:r>
        <w:t>For papers published in translation journals, please give the English citation first, followed by the original foreign-language citation [6].</w:t>
      </w:r>
    </w:p>
    <w:p w:rsidR="008A55B5" w:rsidRPr="00847E4F" w:rsidRDefault="00EC2222" w:rsidP="00847E4F">
      <w:pPr>
        <w:pStyle w:val="references"/>
        <w:rPr>
          <w:rFonts w:eastAsia="MS Mincho"/>
        </w:rPr>
      </w:pPr>
      <w:r w:rsidRPr="00847E4F">
        <w:rPr>
          <w:lang w:eastAsia="zh-CN"/>
        </w:rPr>
        <w:lastRenderedPageBreak/>
        <mc:AlternateContent>
          <mc:Choice Requires="wps">
            <w:drawing>
              <wp:anchor distT="0" distB="0" distL="114300" distR="114300" simplePos="0" relativeHeight="251657728" behindDoc="1" locked="0" layoutInCell="1" allowOverlap="1">
                <wp:simplePos x="0" y="0"/>
                <wp:positionH relativeFrom="column">
                  <wp:posOffset>-3419475</wp:posOffset>
                </wp:positionH>
                <wp:positionV relativeFrom="paragraph">
                  <wp:posOffset>2145665</wp:posOffset>
                </wp:positionV>
                <wp:extent cx="3200400" cy="1143000"/>
                <wp:effectExtent l="8890" t="7620" r="10160" b="11430"/>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9.25pt;margin-top:168.9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">
                <v:textbox>
                  <w:txbxContent>
                    <w:p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503E71" w:rsidRPr="00847E4F">
        <w:rPr>
          <w:rFonts w:eastAsia="MS Mincho"/>
        </w:rPr>
        <w:t>"Cracking the Code — Central Intelligence Agency", Cia.gov, 2019. [Online]. Available: https://www.cia.gov/news-information/featured-story-archive/2007-featured-story-archive/cracking-the-code.html. [Accessed: 12- Mar- 2019].</w:t>
      </w:r>
    </w:p>
    <w:p w:rsidR="008A55B5" w:rsidRPr="00847E4F" w:rsidRDefault="0082191F" w:rsidP="0082191F">
      <w:pPr>
        <w:pStyle w:val="references"/>
        <w:rPr>
          <w:rFonts w:eastAsia="MS Mincho"/>
        </w:rPr>
      </w:pPr>
      <w:ins w:id="2" w:author="Jonathan Alvaro" w:date="2019-03-12T21:45:00Z">
        <w:r w:rsidRPr="0082191F">
          <w:rPr>
            <w:rFonts w:eastAsia="MS Mincho"/>
          </w:rPr>
          <w:t>L. Smith, Cryptography. New York: Dover, 2013.</w:t>
        </w:r>
      </w:ins>
      <w:del w:id="3" w:author="Jonathan Alvaro" w:date="2019-03-12T21:45:00Z">
        <w:r w:rsidR="008A55B5" w:rsidRPr="00847E4F" w:rsidDel="0082191F">
          <w:rPr>
            <w:rFonts w:eastAsia="MS Mincho"/>
          </w:rPr>
          <w:delText xml:space="preserve">I.S. Jacobs and C.P. Bean, </w:delText>
        </w:r>
        <w:r w:rsidR="004445B3" w:rsidRPr="00847E4F" w:rsidDel="0082191F">
          <w:rPr>
            <w:rFonts w:eastAsia="MS Mincho"/>
          </w:rPr>
          <w:delText>“</w:delText>
        </w:r>
        <w:r w:rsidR="008A55B5" w:rsidRPr="00847E4F" w:rsidDel="0082191F">
          <w:rPr>
            <w:rFonts w:eastAsia="MS Mincho"/>
          </w:rPr>
          <w:delText>Fine particles, thin films and exchange anisotropy,</w:delText>
        </w:r>
        <w:r w:rsidR="004445B3" w:rsidRPr="00847E4F" w:rsidDel="0082191F">
          <w:rPr>
            <w:rFonts w:eastAsia="MS Mincho"/>
          </w:rPr>
          <w:delText>”</w:delText>
        </w:r>
        <w:r w:rsidR="008A55B5" w:rsidRPr="00847E4F" w:rsidDel="0082191F">
          <w:rPr>
            <w:rFonts w:eastAsia="MS Mincho"/>
          </w:rPr>
          <w:delText xml:space="preserve"> in Magnetism, vol. III, G.T. Rado and H. Suhl, Eds. New York: Academic, 1963, pp. 271-350.</w:delText>
        </w:r>
      </w:del>
    </w:p>
    <w:p w:rsidR="008A55B5" w:rsidRDefault="0082191F" w:rsidP="0082191F">
      <w:pPr>
        <w:pStyle w:val="references"/>
        <w:rPr>
          <w:rFonts w:eastAsia="MS Mincho"/>
        </w:rPr>
      </w:pPr>
      <w:ins w:id="4" w:author="Jonathan Alvaro" w:date="2019-03-12T21:45:00Z">
        <w:r w:rsidRPr="0082191F">
          <w:rPr>
            <w:rFonts w:eastAsia="MS Mincho"/>
          </w:rPr>
          <w:t>F. Kasiski, Die Geheimschriften und die Dechiffrir Kunst. Berlin: E.S. Mittler und Sohn, 1863.</w:t>
        </w:r>
      </w:ins>
      <w:del w:id="5" w:author="Jonathan Alvaro" w:date="2019-03-12T21:45:00Z">
        <w:r w:rsidR="008A55B5" w:rsidDel="0082191F">
          <w:rPr>
            <w:rFonts w:eastAsia="MS Mincho"/>
          </w:rPr>
          <w:delText xml:space="preserve">K. Elissa, </w:delText>
        </w:r>
        <w:r w:rsidR="004445B3" w:rsidDel="0082191F">
          <w:rPr>
            <w:rFonts w:eastAsia="MS Mincho"/>
          </w:rPr>
          <w:delText>“</w:delText>
        </w:r>
        <w:r w:rsidR="008A55B5" w:rsidDel="0082191F">
          <w:rPr>
            <w:rFonts w:eastAsia="MS Mincho"/>
          </w:rPr>
          <w:delText>Title of paper if known,</w:delText>
        </w:r>
        <w:r w:rsidR="004445B3" w:rsidDel="0082191F">
          <w:rPr>
            <w:rFonts w:eastAsia="MS Mincho"/>
          </w:rPr>
          <w:delText>”</w:delText>
        </w:r>
        <w:r w:rsidR="008A55B5" w:rsidDel="0082191F">
          <w:rPr>
            <w:rFonts w:eastAsia="MS Mincho"/>
          </w:rPr>
          <w:delText xml:space="preserve"> unpublished.</w:delText>
        </w:r>
      </w:del>
    </w:p>
    <w:p w:rsidR="008A55B5" w:rsidRPr="0082191F" w:rsidRDefault="0082191F" w:rsidP="0082191F">
      <w:pPr>
        <w:pStyle w:val="references"/>
        <w:rPr>
          <w:rFonts w:eastAsia="MS Mincho"/>
        </w:rPr>
      </w:pPr>
      <w:ins w:id="6" w:author="Jonathan Alvaro" w:date="2019-03-12T21:44:00Z">
        <w:r w:rsidRPr="0082191F">
          <w:rPr>
            <w:rFonts w:eastAsia="MS Mincho"/>
            <w:rPrChange w:id="7" w:author="Jonathan Alvaro" w:date="2019-03-12T21:44:00Z">
              <w:rPr>
                <w:rStyle w:val="selectable"/>
                <w:rFonts w:eastAsia="MS Mincho"/>
                <w:i/>
                <w:iCs/>
                <w:color w:val="000000"/>
              </w:rPr>
            </w:rPrChange>
          </w:rPr>
          <w:t>https://www.topspysecrets.com/images/vigenere-cipher.jpg</w:t>
        </w:r>
        <w:r w:rsidRPr="0082191F">
          <w:rPr>
            <w:rFonts w:eastAsia="MS Mincho"/>
            <w:rPrChange w:id="8" w:author="Jonathan Alvaro" w:date="2019-03-12T21:44:00Z">
              <w:rPr>
                <w:rStyle w:val="selectable"/>
                <w:rFonts w:eastAsia="MS Mincho"/>
                <w:color w:val="000000"/>
              </w:rPr>
            </w:rPrChange>
          </w:rPr>
          <w:t>. 2019.</w:t>
        </w:r>
      </w:ins>
      <w:del w:id="9" w:author="Jonathan Alvaro" w:date="2019-03-12T21:44:00Z">
        <w:r w:rsidR="008A55B5" w:rsidRPr="0082191F" w:rsidDel="0082191F">
          <w:rPr>
            <w:rFonts w:eastAsia="MS Mincho"/>
          </w:rPr>
          <w:delText xml:space="preserve">R. Nicole, </w:delText>
        </w:r>
        <w:r w:rsidR="004445B3" w:rsidRPr="0082191F" w:rsidDel="0082191F">
          <w:rPr>
            <w:rFonts w:eastAsia="MS Mincho"/>
          </w:rPr>
          <w:delText>“</w:delText>
        </w:r>
        <w:r w:rsidR="008A55B5" w:rsidRPr="0082191F" w:rsidDel="0082191F">
          <w:rPr>
            <w:rFonts w:eastAsia="MS Mincho"/>
          </w:rPr>
          <w:delText>Title of paper with only first word capitalized,</w:delText>
        </w:r>
        <w:r w:rsidR="004445B3" w:rsidRPr="0082191F" w:rsidDel="0082191F">
          <w:rPr>
            <w:rFonts w:eastAsia="MS Mincho"/>
          </w:rPr>
          <w:delText>”</w:delText>
        </w:r>
        <w:r w:rsidR="008A55B5" w:rsidRPr="0082191F" w:rsidDel="0082191F">
          <w:rPr>
            <w:rFonts w:eastAsia="MS Mincho"/>
          </w:rPr>
          <w:delText xml:space="preserve"> J. Name Stand. Abbrev., in press.</w:delText>
        </w:r>
      </w:del>
    </w:p>
    <w:p w:rsidR="00B7190E" w:rsidRDefault="008A55B5" w:rsidP="001F6000">
      <w:pPr>
        <w:pStyle w:val="references"/>
        <w:rPr>
          <w:rFonts w:eastAsia="MS Mincho"/>
        </w:rPr>
      </w:pPr>
      <w:r w:rsidRPr="00B7190E">
        <w:rPr>
          <w:rFonts w:eastAsia="MS Mincho"/>
        </w:rPr>
        <w:lastRenderedPageBreak/>
        <w:t xml:space="preserve">Y. Yorozu, M. </w:t>
      </w:r>
      <w:r w:rsidR="004445B3" w:rsidRPr="00B7190E">
        <w:rPr>
          <w:rFonts w:eastAsia="MS Mincho"/>
        </w:rPr>
        <w:t>Hirano, K. Oka, and Y. Tagawa, “</w:t>
      </w:r>
      <w:r w:rsidRPr="00B7190E">
        <w:rPr>
          <w:rFonts w:eastAsia="MS Mincho"/>
        </w:rPr>
        <w:t>Electron spectroscopy studies on magneto-optical media and plastic substrate interface,</w:t>
      </w:r>
      <w:r w:rsidR="004445B3" w:rsidRPr="00B7190E">
        <w:rPr>
          <w:rFonts w:eastAsia="MS Mincho"/>
        </w:rPr>
        <w:t>”</w:t>
      </w:r>
      <w:r w:rsidRPr="00B7190E">
        <w:rPr>
          <w:rFonts w:eastAsia="MS Mincho"/>
        </w:rPr>
        <w:t xml:space="preserve"> IEEE Transl. J. Magn. Japan, vol. 2, pp. 740-741, August 1987 [Digests 9th Annual Conf. Magnetics Japan, p. 301, 1982].</w:t>
      </w:r>
      <w:r w:rsidR="00B7190E" w:rsidRPr="00B7190E">
        <w:rPr>
          <w:rFonts w:eastAsia="MS Mincho"/>
        </w:rPr>
        <w:t xml:space="preserve"> </w:t>
      </w:r>
    </w:p>
    <w:p w:rsidR="00B7190E" w:rsidRDefault="00B7190E" w:rsidP="00B7190E">
      <w:pPr>
        <w:pStyle w:val="references"/>
        <w:numPr>
          <w:ilvl w:val="0"/>
          <w:numId w:val="0"/>
        </w:numPr>
        <w:rPr>
          <w:sz w:val="20"/>
          <w:szCs w:val="20"/>
        </w:rPr>
      </w:pPr>
    </w:p>
    <w:p w:rsidR="00B7190E" w:rsidRPr="00B7190E" w:rsidRDefault="00B7190E" w:rsidP="00B7190E">
      <w:pPr>
        <w:pStyle w:val="references"/>
        <w:numPr>
          <w:ilvl w:val="0"/>
          <w:numId w:val="0"/>
        </w:numPr>
        <w:jc w:val="center"/>
        <w:rPr>
          <w:sz w:val="20"/>
          <w:szCs w:val="20"/>
        </w:rPr>
      </w:pPr>
      <w:r w:rsidRPr="00B7190E">
        <w:rPr>
          <w:sz w:val="20"/>
          <w:szCs w:val="20"/>
        </w:rPr>
        <w:t>P</w:t>
      </w:r>
      <w:r>
        <w:rPr>
          <w:sz w:val="20"/>
          <w:szCs w:val="20"/>
        </w:rPr>
        <w:t>E</w:t>
      </w:r>
      <w:r w:rsidRPr="00B7190E">
        <w:rPr>
          <w:sz w:val="20"/>
          <w:szCs w:val="20"/>
        </w:rPr>
        <w:t>RNYATAAN</w:t>
      </w:r>
    </w:p>
    <w:p w:rsidR="00B7190E" w:rsidRDefault="00B7190E" w:rsidP="00B7190E">
      <w:pPr>
        <w:jc w:val="both"/>
      </w:pPr>
      <w:r>
        <w:t>Dengan ini saya menyatakan bahwa makalah yang saya tulis ini adalah tulisan saya sendiri, bukan saduran, atau terjemahan dari makalah orang lain, dan bukan plagiasi.</w:t>
      </w:r>
    </w:p>
    <w:p w:rsidR="00B7190E" w:rsidRDefault="00B7190E" w:rsidP="00B7190E">
      <w:pPr>
        <w:jc w:val="right"/>
      </w:pPr>
      <w:r>
        <w:t xml:space="preserve">Bandung, 29 April 2012   </w:t>
      </w:r>
    </w:p>
    <w:p w:rsidR="00B7190E" w:rsidRDefault="00B7190E" w:rsidP="00B7190E">
      <w:pPr>
        <w:jc w:val="right"/>
      </w:pPr>
      <w:r>
        <w:t>ttd</w:t>
      </w:r>
    </w:p>
    <w:p w:rsidR="00B7190E" w:rsidRDefault="00B7190E" w:rsidP="00B7190E">
      <w:pPr>
        <w:jc w:val="right"/>
      </w:pPr>
      <w:r>
        <w:t>Nama dan NIM</w:t>
      </w:r>
    </w:p>
    <w:p w:rsidR="00B7190E" w:rsidRDefault="00B7190E" w:rsidP="00B7190E">
      <w:pPr>
        <w:pStyle w:val="references"/>
        <w:numPr>
          <w:ilvl w:val="0"/>
          <w:numId w:val="0"/>
        </w:numPr>
        <w:ind w:left="360" w:hanging="360"/>
        <w:rPr>
          <w:rFonts w:eastAsia="MS Mincho"/>
        </w:rPr>
      </w:pPr>
    </w:p>
    <w:p w:rsidR="00B7190E" w:rsidRPr="00B7190E" w:rsidRDefault="00B7190E" w:rsidP="00B7190E">
      <w:pPr>
        <w:pStyle w:val="references"/>
        <w:numPr>
          <w:ilvl w:val="0"/>
          <w:numId w:val="0"/>
        </w:numPr>
        <w:ind w:left="360" w:hanging="360"/>
        <w:rPr>
          <w:rFonts w:eastAsia="MS Mincho"/>
        </w:rPr>
      </w:pPr>
    </w:p>
    <w:p w:rsidR="008A55B5" w:rsidRDefault="008A55B5" w:rsidP="00B7190E">
      <w:pPr>
        <w:pStyle w:val="references"/>
        <w:numPr>
          <w:ilvl w:val="0"/>
          <w:numId w:val="0"/>
        </w:numPr>
        <w:ind w:left="360" w:hanging="360"/>
        <w:rPr>
          <w:rFonts w:eastAsia="MS Mincho"/>
        </w:rPr>
      </w:pPr>
    </w:p>
    <w:p w:rsidR="00B7190E" w:rsidRDefault="00B7190E" w:rsidP="00B7190E">
      <w:pPr>
        <w:pStyle w:val="references"/>
        <w:numPr>
          <w:ilvl w:val="0"/>
          <w:numId w:val="0"/>
        </w:numPr>
        <w:ind w:left="360" w:hanging="360"/>
        <w:rPr>
          <w:rFonts w:eastAsia="MS Mincho"/>
        </w:rPr>
        <w:sectPr w:rsidR="00B7190E"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p w:rsidR="00B7190E" w:rsidRDefault="00B7190E" w:rsidP="00276735">
      <w:pPr>
        <w:jc w:val="both"/>
      </w:pPr>
    </w:p>
    <w:sectPr w:rsidR="00B7190E"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74D" w:rsidRDefault="00F3174D" w:rsidP="00EB6DD2">
      <w:r>
        <w:separator/>
      </w:r>
    </w:p>
  </w:endnote>
  <w:endnote w:type="continuationSeparator" w:id="0">
    <w:p w:rsidR="00F3174D" w:rsidRDefault="00F3174D" w:rsidP="00EB6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DD2" w:rsidRDefault="002E7C67">
    <w:pPr>
      <w:pStyle w:val="Footer"/>
    </w:pPr>
    <w:r>
      <w:t>Paper for</w:t>
    </w:r>
    <w:r w:rsidR="00EB6DD2">
      <w:t xml:space="preserve"> IF</w:t>
    </w:r>
    <w:r>
      <w:t>4020</w:t>
    </w:r>
    <w:r w:rsidR="00EB6DD2">
      <w:t xml:space="preserve"> </w:t>
    </w:r>
    <w:r>
      <w:t>Cryptography</w:t>
    </w:r>
    <w:r w:rsidR="00EB6DD2">
      <w:t xml:space="preserve">, </w:t>
    </w:r>
    <w:r>
      <w:t>2</w:t>
    </w:r>
    <w:r w:rsidRPr="002E7C67">
      <w:rPr>
        <w:vertAlign w:val="superscript"/>
      </w:rPr>
      <w:t>nd</w:t>
    </w:r>
    <w:r>
      <w:t xml:space="preserve"> semester of</w:t>
    </w:r>
    <w:r w:rsidR="00EB6DD2">
      <w:t xml:space="preserve"> 201</w:t>
    </w:r>
    <w:r>
      <w:t>8</w:t>
    </w:r>
    <w:r w:rsidR="00EB6DD2">
      <w:t>/201</w:t>
    </w:r>
    <w:r w:rsidR="003F02E1">
      <w:t>8</w:t>
    </w:r>
    <w:r>
      <w:t>9</w:t>
    </w:r>
  </w:p>
  <w:p w:rsidR="00EB6DD2" w:rsidRDefault="00EB6DD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74D" w:rsidRDefault="00F3174D" w:rsidP="00EB6DD2">
      <w:r>
        <w:separator/>
      </w:r>
    </w:p>
  </w:footnote>
  <w:footnote w:type="continuationSeparator" w:id="0">
    <w:p w:rsidR="00F3174D" w:rsidRDefault="00F3174D" w:rsidP="00EB6DD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300B9"/>
    <w:multiLevelType w:val="hybridMultilevel"/>
    <w:tmpl w:val="CE3C6D2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E7A6EEF"/>
    <w:multiLevelType w:val="hybridMultilevel"/>
    <w:tmpl w:val="3C9A498E"/>
    <w:lvl w:ilvl="0" w:tplc="0409000F">
      <w:start w:val="1"/>
      <w:numFmt w:val="decimal"/>
      <w:lvlText w:val="%1."/>
      <w:lvlJc w:val="left"/>
      <w:pPr>
        <w:ind w:left="1050" w:hanging="360"/>
      </w:p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7"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1" w15:restartNumberingAfterBreak="0">
    <w:nsid w:val="7F0B1BDA"/>
    <w:multiLevelType w:val="hybridMultilevel"/>
    <w:tmpl w:val="7DC8D4C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3"/>
  </w:num>
  <w:num w:numId="2">
    <w:abstractNumId w:val="8"/>
  </w:num>
  <w:num w:numId="3">
    <w:abstractNumId w:val="2"/>
  </w:num>
  <w:num w:numId="4">
    <w:abstractNumId w:val="5"/>
  </w:num>
  <w:num w:numId="5">
    <w:abstractNumId w:val="5"/>
  </w:num>
  <w:num w:numId="6">
    <w:abstractNumId w:val="5"/>
  </w:num>
  <w:num w:numId="7">
    <w:abstractNumId w:val="5"/>
  </w:num>
  <w:num w:numId="8">
    <w:abstractNumId w:val="7"/>
  </w:num>
  <w:num w:numId="9">
    <w:abstractNumId w:val="9"/>
  </w:num>
  <w:num w:numId="10">
    <w:abstractNumId w:val="4"/>
  </w:num>
  <w:num w:numId="11">
    <w:abstractNumId w:val="1"/>
  </w:num>
  <w:num w:numId="12">
    <w:abstractNumId w:val="10"/>
  </w:num>
  <w:num w:numId="13">
    <w:abstractNumId w:val="0"/>
  </w:num>
  <w:num w:numId="14">
    <w:abstractNumId w:val="6"/>
  </w:num>
  <w:num w:numId="15">
    <w:abstractNumId w:val="1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athan Alvaro">
    <w15:presenceInfo w15:providerId="Windows Live" w15:userId="e2c29026c1c3fb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55B2E"/>
    <w:rsid w:val="00065347"/>
    <w:rsid w:val="00087D25"/>
    <w:rsid w:val="000B4641"/>
    <w:rsid w:val="000C2705"/>
    <w:rsid w:val="000E2350"/>
    <w:rsid w:val="000E4013"/>
    <w:rsid w:val="000F770A"/>
    <w:rsid w:val="0010711E"/>
    <w:rsid w:val="00112FB3"/>
    <w:rsid w:val="00127EDD"/>
    <w:rsid w:val="00147C9C"/>
    <w:rsid w:val="00150FFE"/>
    <w:rsid w:val="001E4587"/>
    <w:rsid w:val="001F6000"/>
    <w:rsid w:val="00276735"/>
    <w:rsid w:val="00276AD3"/>
    <w:rsid w:val="002864A3"/>
    <w:rsid w:val="002B3B81"/>
    <w:rsid w:val="002B622F"/>
    <w:rsid w:val="002C6054"/>
    <w:rsid w:val="002E7C67"/>
    <w:rsid w:val="003060DB"/>
    <w:rsid w:val="003365E7"/>
    <w:rsid w:val="00336F96"/>
    <w:rsid w:val="003403FD"/>
    <w:rsid w:val="003647C8"/>
    <w:rsid w:val="003A47B5"/>
    <w:rsid w:val="003A59A6"/>
    <w:rsid w:val="003D0BD6"/>
    <w:rsid w:val="003E310B"/>
    <w:rsid w:val="003E6529"/>
    <w:rsid w:val="003F02E1"/>
    <w:rsid w:val="004059FE"/>
    <w:rsid w:val="004234A4"/>
    <w:rsid w:val="0042525D"/>
    <w:rsid w:val="00432898"/>
    <w:rsid w:val="004445B3"/>
    <w:rsid w:val="004B389E"/>
    <w:rsid w:val="004D7674"/>
    <w:rsid w:val="00503E71"/>
    <w:rsid w:val="00565424"/>
    <w:rsid w:val="005B520E"/>
    <w:rsid w:val="005B535B"/>
    <w:rsid w:val="005F42FC"/>
    <w:rsid w:val="006108A4"/>
    <w:rsid w:val="00616803"/>
    <w:rsid w:val="0067199F"/>
    <w:rsid w:val="00687330"/>
    <w:rsid w:val="006C4648"/>
    <w:rsid w:val="006C4CAA"/>
    <w:rsid w:val="0072064C"/>
    <w:rsid w:val="00725563"/>
    <w:rsid w:val="00725ED4"/>
    <w:rsid w:val="007442B3"/>
    <w:rsid w:val="00753F7B"/>
    <w:rsid w:val="0078398E"/>
    <w:rsid w:val="00787C5A"/>
    <w:rsid w:val="007919DE"/>
    <w:rsid w:val="007C0308"/>
    <w:rsid w:val="008014D2"/>
    <w:rsid w:val="008054BC"/>
    <w:rsid w:val="0082191F"/>
    <w:rsid w:val="00847E4F"/>
    <w:rsid w:val="008A55B5"/>
    <w:rsid w:val="008A75C8"/>
    <w:rsid w:val="00905FFB"/>
    <w:rsid w:val="00926980"/>
    <w:rsid w:val="009346B3"/>
    <w:rsid w:val="00941AB1"/>
    <w:rsid w:val="0097508D"/>
    <w:rsid w:val="009A2353"/>
    <w:rsid w:val="00A25DB0"/>
    <w:rsid w:val="00A510F7"/>
    <w:rsid w:val="00A569DE"/>
    <w:rsid w:val="00AC6519"/>
    <w:rsid w:val="00B04B14"/>
    <w:rsid w:val="00B15785"/>
    <w:rsid w:val="00B7190E"/>
    <w:rsid w:val="00C11653"/>
    <w:rsid w:val="00C56F85"/>
    <w:rsid w:val="00C63E40"/>
    <w:rsid w:val="00CB1404"/>
    <w:rsid w:val="00CB66E6"/>
    <w:rsid w:val="00CC4A78"/>
    <w:rsid w:val="00D71756"/>
    <w:rsid w:val="00D9156D"/>
    <w:rsid w:val="00DF010F"/>
    <w:rsid w:val="00E91219"/>
    <w:rsid w:val="00EA506F"/>
    <w:rsid w:val="00EB6DD2"/>
    <w:rsid w:val="00EC2222"/>
    <w:rsid w:val="00ED0A04"/>
    <w:rsid w:val="00EE06E2"/>
    <w:rsid w:val="00EE4362"/>
    <w:rsid w:val="00EF18D7"/>
    <w:rsid w:val="00EF1E8A"/>
    <w:rsid w:val="00EF3A1A"/>
    <w:rsid w:val="00F165C7"/>
    <w:rsid w:val="00F3174D"/>
    <w:rsid w:val="00FC1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48DE94"/>
  <w15:chartTrackingRefBased/>
  <w15:docId w15:val="{9D0D5900-1E3D-4DE8-9EB6-53D53183D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Author">
    <w:name w:val="Author"/>
    <w:uiPriority w:val="99"/>
    <w:pPr>
      <w:spacing w:before="360" w:after="40"/>
      <w:jc w:val="center"/>
    </w:pPr>
    <w:rPr>
      <w:rFonts w:ascii="Times New Roman" w:hAnsi="Times New Roman"/>
      <w:noProof/>
      <w:sz w:val="22"/>
      <w:szCs w:val="22"/>
      <w:lang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eastAsia="en-US"/>
    </w:rPr>
  </w:style>
  <w:style w:type="paragraph" w:styleId="Header">
    <w:name w:val="header"/>
    <w:basedOn w:val="Normal"/>
    <w:link w:val="HeaderChar"/>
    <w:uiPriority w:val="99"/>
    <w:unhideWhenUsed/>
    <w:rsid w:val="00EB6DD2"/>
    <w:pPr>
      <w:tabs>
        <w:tab w:val="center" w:pos="4680"/>
        <w:tab w:val="right" w:pos="9360"/>
      </w:tabs>
    </w:pPr>
  </w:style>
  <w:style w:type="character" w:customStyle="1" w:styleId="HeaderChar">
    <w:name w:val="Header Char"/>
    <w:link w:val="Header"/>
    <w:uiPriority w:val="99"/>
    <w:rsid w:val="00EB6DD2"/>
    <w:rPr>
      <w:rFonts w:ascii="Times New Roman" w:hAnsi="Times New Roman"/>
    </w:rPr>
  </w:style>
  <w:style w:type="paragraph" w:styleId="Footer">
    <w:name w:val="footer"/>
    <w:basedOn w:val="Normal"/>
    <w:link w:val="FooterChar"/>
    <w:uiPriority w:val="99"/>
    <w:unhideWhenUsed/>
    <w:rsid w:val="00EB6DD2"/>
    <w:pPr>
      <w:tabs>
        <w:tab w:val="center" w:pos="4680"/>
        <w:tab w:val="right" w:pos="9360"/>
      </w:tabs>
    </w:pPr>
  </w:style>
  <w:style w:type="character" w:customStyle="1" w:styleId="FooterChar">
    <w:name w:val="Footer Char"/>
    <w:link w:val="Footer"/>
    <w:uiPriority w:val="99"/>
    <w:rsid w:val="00EB6DD2"/>
    <w:rPr>
      <w:rFonts w:ascii="Times New Roman" w:hAnsi="Times New Roman"/>
    </w:rPr>
  </w:style>
  <w:style w:type="character" w:styleId="Hyperlink">
    <w:name w:val="Hyperlink"/>
    <w:basedOn w:val="DefaultParagraphFont"/>
    <w:uiPriority w:val="99"/>
    <w:unhideWhenUsed/>
    <w:rsid w:val="00905FFB"/>
    <w:rPr>
      <w:color w:val="0563C1" w:themeColor="hyperlink"/>
      <w:u w:val="single"/>
    </w:rPr>
  </w:style>
  <w:style w:type="character" w:customStyle="1" w:styleId="selectable">
    <w:name w:val="selectable"/>
    <w:rsid w:val="00503E71"/>
  </w:style>
  <w:style w:type="paragraph" w:styleId="BalloonText">
    <w:name w:val="Balloon Text"/>
    <w:basedOn w:val="Normal"/>
    <w:link w:val="BalloonTextChar"/>
    <w:uiPriority w:val="99"/>
    <w:semiHidden/>
    <w:unhideWhenUsed/>
    <w:rsid w:val="008219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91F"/>
    <w:rPr>
      <w:rFonts w:ascii="Segoe UI" w:hAnsi="Segoe UI" w:cs="Segoe UI"/>
      <w:sz w:val="18"/>
      <w:szCs w:val="18"/>
      <w:lang w:eastAsia="en-US"/>
    </w:rPr>
  </w:style>
  <w:style w:type="paragraph" w:styleId="Revision">
    <w:name w:val="Revision"/>
    <w:hidden/>
    <w:uiPriority w:val="99"/>
    <w:semiHidden/>
    <w:rsid w:val="0082191F"/>
    <w:rPr>
      <w:rFonts w:ascii="Times New Roman" w:hAnsi="Times New Roman"/>
      <w:lang w:eastAsia="en-US"/>
    </w:rPr>
  </w:style>
  <w:style w:type="character" w:styleId="PlaceholderText">
    <w:name w:val="Placeholder Text"/>
    <w:basedOn w:val="DefaultParagraphFont"/>
    <w:uiPriority w:val="99"/>
    <w:semiHidden/>
    <w:rsid w:val="002E7C67"/>
    <w:rPr>
      <w:color w:val="808080"/>
    </w:rPr>
  </w:style>
  <w:style w:type="paragraph" w:customStyle="1" w:styleId="Fog">
    <w:name w:val="Fog"/>
    <w:basedOn w:val="BodyText"/>
    <w:qFormat/>
    <w:rsid w:val="00065347"/>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13516023@std.stei.itb.ac.i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13516033@std.stei.itb.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3425</Words>
  <Characters>19527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22907</CharactersWithSpaces>
  <SharedDoc>false</SharedDoc>
  <HLinks>
    <vt:vector size="12" baseType="variant">
      <vt:variant>
        <vt:i4>4456500</vt:i4>
      </vt:variant>
      <vt:variant>
        <vt:i4>3</vt:i4>
      </vt:variant>
      <vt:variant>
        <vt:i4>0</vt:i4>
      </vt:variant>
      <vt:variant>
        <vt:i4>5</vt:i4>
      </vt:variant>
      <vt:variant>
        <vt:lpwstr>mailto:13516033@std.stei.itb.ac.id</vt:lpwstr>
      </vt:variant>
      <vt:variant>
        <vt:lpwstr/>
      </vt:variant>
      <vt:variant>
        <vt:i4>4522036</vt:i4>
      </vt:variant>
      <vt:variant>
        <vt:i4>0</vt:i4>
      </vt:variant>
      <vt:variant>
        <vt:i4>0</vt:i4>
      </vt:variant>
      <vt:variant>
        <vt:i4>5</vt:i4>
      </vt:variant>
      <vt:variant>
        <vt:lpwstr>mailto:13516023@std.stei.itb.ac.id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Jonathan Alvaro</cp:lastModifiedBy>
  <cp:revision>8</cp:revision>
  <dcterms:created xsi:type="dcterms:W3CDTF">2019-03-12T15:26:00Z</dcterms:created>
  <dcterms:modified xsi:type="dcterms:W3CDTF">2019-03-12T16:31:00Z</dcterms:modified>
</cp:coreProperties>
</file>